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40883" w14:textId="77777777" w:rsidR="002A64C5" w:rsidRPr="00FE1828" w:rsidRDefault="002A64C5" w:rsidP="002A64C5">
      <w:pPr>
        <w:pStyle w:val="Heading1"/>
        <w:rPr>
          <w:rFonts w:ascii="Times New Roman" w:eastAsia="Times New Roman" w:hAnsi="Times New Roman" w:cs="Times New Roman"/>
          <w:b/>
          <w:bCs/>
          <w:sz w:val="48"/>
          <w:szCs w:val="48"/>
        </w:rPr>
      </w:pPr>
      <w:r w:rsidRPr="00FE1828">
        <w:rPr>
          <w:rFonts w:ascii="Times New Roman" w:eastAsia="Times New Roman" w:hAnsi="Times New Roman" w:cs="Times New Roman"/>
        </w:rPr>
        <w:t>Version 0.1.7 Playtest Data</w:t>
      </w:r>
    </w:p>
    <w:p w14:paraId="7E774C59" w14:textId="77777777" w:rsidR="002A64C5" w:rsidRPr="00FE1828" w:rsidRDefault="002A64C5" w:rsidP="002A64C5">
      <w:pPr>
        <w:spacing w:before="320" w:after="80" w:line="240" w:lineRule="auto"/>
        <w:outlineLvl w:val="2"/>
        <w:rPr>
          <w:rFonts w:ascii="Times New Roman" w:eastAsia="Times New Roman" w:hAnsi="Times New Roman" w:cs="Times New Roman"/>
          <w:b/>
          <w:bCs/>
          <w:kern w:val="0"/>
          <w:sz w:val="27"/>
          <w:szCs w:val="27"/>
          <w14:ligatures w14:val="none"/>
        </w:rPr>
      </w:pPr>
      <w:r w:rsidRPr="00FE1828">
        <w:rPr>
          <w:rFonts w:ascii="Times New Roman" w:eastAsia="Times New Roman" w:hAnsi="Times New Roman" w:cs="Times New Roman"/>
          <w:color w:val="434343"/>
          <w:kern w:val="0"/>
          <w:sz w:val="28"/>
          <w:szCs w:val="28"/>
          <w14:ligatures w14:val="none"/>
        </w:rPr>
        <w:t>Playtest Ideas</w:t>
      </w:r>
    </w:p>
    <w:p w14:paraId="41B8EC77" w14:textId="77777777" w:rsidR="002A64C5" w:rsidRPr="00FE1828" w:rsidRDefault="002A64C5" w:rsidP="002A64C5">
      <w:pPr>
        <w:pStyle w:val="ListParagraph"/>
        <w:numPr>
          <w:ilvl w:val="0"/>
          <w:numId w:val="2"/>
        </w:num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 xml:space="preserve">Test </w:t>
      </w:r>
      <w:proofErr w:type="spellStart"/>
      <w:r w:rsidRPr="00FE1828">
        <w:rPr>
          <w:rFonts w:ascii="Times New Roman" w:eastAsia="Times New Roman" w:hAnsi="Times New Roman" w:cs="Times New Roman"/>
          <w:color w:val="000000"/>
          <w:kern w:val="0"/>
          <w14:ligatures w14:val="none"/>
        </w:rPr>
        <w:t>skimmability</w:t>
      </w:r>
      <w:proofErr w:type="spellEnd"/>
      <w:r w:rsidRPr="00FE1828">
        <w:rPr>
          <w:rFonts w:ascii="Times New Roman" w:eastAsia="Times New Roman" w:hAnsi="Times New Roman" w:cs="Times New Roman"/>
          <w:color w:val="000000"/>
          <w:kern w:val="0"/>
          <w14:ligatures w14:val="none"/>
        </w:rPr>
        <w:t xml:space="preserve"> of rulebook: give to unfamiliar GM, quiz them, time how long it takes to find the answer (regardless of correctness).</w:t>
      </w:r>
    </w:p>
    <w:p w14:paraId="6E547974" w14:textId="4774FC8F" w:rsidR="002A64C5" w:rsidRPr="00FE1828" w:rsidRDefault="002A64C5" w:rsidP="002A64C5">
      <w:pPr>
        <w:pStyle w:val="ListParagraph"/>
        <w:numPr>
          <w:ilvl w:val="0"/>
          <w:numId w:val="2"/>
        </w:num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Start players at tier 2</w:t>
      </w:r>
      <w:r w:rsidR="00405E80">
        <w:rPr>
          <w:rFonts w:ascii="Times New Roman" w:eastAsia="Times New Roman" w:hAnsi="Times New Roman" w:cs="Times New Roman"/>
          <w:color w:val="000000"/>
          <w:kern w:val="0"/>
          <w14:ligatures w14:val="none"/>
        </w:rPr>
        <w:t xml:space="preserve"> with 4 extra Stat Points. Give players 4 Stat Points frequently, track where players put these Stat Points (evenly spread or levelling up an individual Stat?)</w:t>
      </w:r>
    </w:p>
    <w:p w14:paraId="075FF022" w14:textId="6B5D8BA4" w:rsidR="004B30FA" w:rsidRPr="00FE1828" w:rsidRDefault="004B30FA" w:rsidP="004B30FA">
      <w:pPr>
        <w:pStyle w:val="ListParagraph"/>
        <w:numPr>
          <w:ilvl w:val="0"/>
          <w:numId w:val="2"/>
        </w:num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Playtest Action Point system</w:t>
      </w:r>
    </w:p>
    <w:p w14:paraId="1A24F1E4" w14:textId="66C4DE47" w:rsidR="004B30FA" w:rsidRPr="00FE1828" w:rsidRDefault="004B30FA" w:rsidP="004B30FA">
      <w:pPr>
        <w:pStyle w:val="ListParagraph"/>
        <w:numPr>
          <w:ilvl w:val="0"/>
          <w:numId w:val="2"/>
        </w:num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 xml:space="preserve">Ask players to track their Action Points however they want (tell them they currently have </w:t>
      </w:r>
      <w:r w:rsidR="00A84A6B" w:rsidRPr="00FE1828">
        <w:rPr>
          <w:rFonts w:ascii="Times New Roman" w:eastAsia="Times New Roman" w:hAnsi="Times New Roman" w:cs="Times New Roman"/>
          <w:color w:val="000000"/>
          <w:kern w:val="0"/>
          <w14:ligatures w14:val="none"/>
        </w:rPr>
        <w:t>8</w:t>
      </w:r>
      <w:r w:rsidRPr="00FE1828">
        <w:rPr>
          <w:rFonts w:ascii="Times New Roman" w:eastAsia="Times New Roman" w:hAnsi="Times New Roman" w:cs="Times New Roman"/>
          <w:color w:val="000000"/>
          <w:kern w:val="0"/>
          <w14:ligatures w14:val="none"/>
        </w:rPr>
        <w:t xml:space="preserve"> that refill at the start of each Player Phase and that their max can be upgraded to 12, then 16), look for common trends to see what players naturally prefer. </w:t>
      </w:r>
    </w:p>
    <w:p w14:paraId="1AC25106" w14:textId="77777777" w:rsidR="002A64C5" w:rsidRPr="00FE1828" w:rsidRDefault="002A64C5" w:rsidP="002A64C5">
      <w:pPr>
        <w:spacing w:after="0" w:line="240" w:lineRule="auto"/>
        <w:rPr>
          <w:rFonts w:ascii="Times New Roman" w:eastAsia="Times New Roman" w:hAnsi="Times New Roman" w:cs="Times New Roman"/>
          <w:color w:val="000000"/>
          <w:kern w:val="0"/>
          <w14:ligatures w14:val="none"/>
        </w:rPr>
      </w:pPr>
    </w:p>
    <w:p w14:paraId="2BAB1B1D" w14:textId="77777777" w:rsidR="002A64C5" w:rsidRPr="00FE1828" w:rsidRDefault="002A64C5" w:rsidP="002A64C5">
      <w:pPr>
        <w:spacing w:before="320" w:after="80" w:line="240" w:lineRule="auto"/>
        <w:outlineLvl w:val="2"/>
        <w:rPr>
          <w:rFonts w:ascii="Times New Roman" w:eastAsia="Times New Roman" w:hAnsi="Times New Roman" w:cs="Times New Roman"/>
          <w:b/>
          <w:bCs/>
          <w:kern w:val="0"/>
          <w:sz w:val="27"/>
          <w:szCs w:val="27"/>
          <w14:ligatures w14:val="none"/>
        </w:rPr>
      </w:pPr>
      <w:r w:rsidRPr="00FE1828">
        <w:rPr>
          <w:rFonts w:ascii="Times New Roman" w:eastAsia="Times New Roman" w:hAnsi="Times New Roman" w:cs="Times New Roman"/>
          <w:color w:val="434343"/>
          <w:kern w:val="0"/>
          <w:sz w:val="28"/>
          <w:szCs w:val="28"/>
          <w14:ligatures w14:val="none"/>
        </w:rPr>
        <w:t>Feedback Quotes</w:t>
      </w:r>
    </w:p>
    <w:p w14:paraId="5E3C0066" w14:textId="77777777" w:rsidR="002A64C5" w:rsidRPr="00FE1828" w:rsidRDefault="002A64C5" w:rsidP="002A64C5">
      <w:pPr>
        <w:spacing w:after="240" w:line="240" w:lineRule="auto"/>
        <w:rPr>
          <w:rFonts w:ascii="Times New Roman" w:eastAsia="Times New Roman" w:hAnsi="Times New Roman" w:cs="Times New Roman"/>
          <w:kern w:val="0"/>
          <w:sz w:val="24"/>
          <w:szCs w:val="24"/>
          <w14:ligatures w14:val="none"/>
        </w:rPr>
      </w:pPr>
      <w:r w:rsidRPr="00FE1828">
        <w:rPr>
          <w:rFonts w:ascii="Times New Roman" w:eastAsia="Times New Roman" w:hAnsi="Times New Roman" w:cs="Times New Roman"/>
          <w:kern w:val="0"/>
          <w:sz w:val="24"/>
          <w:szCs w:val="24"/>
          <w14:ligatures w14:val="none"/>
        </w:rPr>
        <w:t>*</w:t>
      </w:r>
    </w:p>
    <w:p w14:paraId="3EE8333A" w14:textId="77777777" w:rsidR="002A64C5" w:rsidRPr="00FE1828" w:rsidRDefault="002A64C5" w:rsidP="002A64C5">
      <w:pPr>
        <w:spacing w:before="320" w:after="80" w:line="240" w:lineRule="auto"/>
        <w:outlineLvl w:val="2"/>
        <w:rPr>
          <w:rFonts w:ascii="Times New Roman" w:eastAsia="Times New Roman" w:hAnsi="Times New Roman" w:cs="Times New Roman"/>
          <w:b/>
          <w:bCs/>
          <w:kern w:val="0"/>
          <w:sz w:val="27"/>
          <w:szCs w:val="27"/>
          <w14:ligatures w14:val="none"/>
        </w:rPr>
      </w:pPr>
      <w:r w:rsidRPr="00FE1828">
        <w:rPr>
          <w:rFonts w:ascii="Times New Roman" w:eastAsia="Times New Roman" w:hAnsi="Times New Roman" w:cs="Times New Roman"/>
          <w:color w:val="434343"/>
          <w:kern w:val="0"/>
          <w:sz w:val="28"/>
          <w:szCs w:val="28"/>
          <w14:ligatures w14:val="none"/>
        </w:rPr>
        <w:t>Combat</w:t>
      </w:r>
    </w:p>
    <w:p w14:paraId="6D0220AB" w14:textId="77777777" w:rsidR="002A64C5" w:rsidRPr="00FE1828" w:rsidRDefault="002A64C5" w:rsidP="002A64C5">
      <w:pPr>
        <w:spacing w:after="0" w:line="240" w:lineRule="auto"/>
        <w:rPr>
          <w:rFonts w:ascii="Times New Roman" w:eastAsia="Times New Roman" w:hAnsi="Times New Roman" w:cs="Times New Roman"/>
          <w:kern w:val="0"/>
          <w:sz w:val="24"/>
          <w:szCs w:val="24"/>
          <w14:ligatures w14:val="none"/>
        </w:rPr>
      </w:pPr>
      <w:r w:rsidRPr="00FE1828">
        <w:rPr>
          <w:rFonts w:ascii="Times New Roman" w:eastAsia="Times New Roman" w:hAnsi="Times New Roman" w:cs="Times New Roman"/>
          <w:color w:val="000000"/>
          <w:kern w:val="0"/>
          <w14:ligatures w14:val="none"/>
        </w:rPr>
        <w:t>*</w:t>
      </w:r>
    </w:p>
    <w:p w14:paraId="05AC2FD8" w14:textId="77777777" w:rsidR="002A64C5" w:rsidRPr="00FE1828" w:rsidRDefault="002A64C5" w:rsidP="002A64C5">
      <w:pPr>
        <w:spacing w:before="320" w:after="80" w:line="240" w:lineRule="auto"/>
        <w:outlineLvl w:val="2"/>
        <w:rPr>
          <w:rFonts w:ascii="Times New Roman" w:eastAsia="Times New Roman" w:hAnsi="Times New Roman" w:cs="Times New Roman"/>
          <w:b/>
          <w:bCs/>
          <w:kern w:val="0"/>
          <w:sz w:val="27"/>
          <w:szCs w:val="27"/>
          <w14:ligatures w14:val="none"/>
        </w:rPr>
      </w:pPr>
      <w:r w:rsidRPr="00FE1828">
        <w:rPr>
          <w:rFonts w:ascii="Times New Roman" w:eastAsia="Times New Roman" w:hAnsi="Times New Roman" w:cs="Times New Roman"/>
          <w:color w:val="434343"/>
          <w:kern w:val="0"/>
          <w:sz w:val="28"/>
          <w:szCs w:val="28"/>
          <w14:ligatures w14:val="none"/>
        </w:rPr>
        <w:t>Rules</w:t>
      </w:r>
    </w:p>
    <w:p w14:paraId="39B41E5A" w14:textId="77777777" w:rsidR="002A64C5" w:rsidRPr="00FE1828" w:rsidRDefault="002A64C5" w:rsidP="002A64C5">
      <w:pPr>
        <w:spacing w:after="0" w:line="240" w:lineRule="auto"/>
        <w:rPr>
          <w:rFonts w:ascii="Times New Roman" w:eastAsia="Times New Roman" w:hAnsi="Times New Roman" w:cs="Times New Roman"/>
          <w:kern w:val="0"/>
          <w:sz w:val="24"/>
          <w:szCs w:val="24"/>
          <w14:ligatures w14:val="none"/>
        </w:rPr>
      </w:pPr>
      <w:r w:rsidRPr="00FE1828">
        <w:rPr>
          <w:rFonts w:ascii="Times New Roman" w:eastAsia="Times New Roman" w:hAnsi="Times New Roman" w:cs="Times New Roman"/>
          <w:color w:val="000000"/>
          <w:kern w:val="0"/>
          <w14:ligatures w14:val="none"/>
        </w:rPr>
        <w:t>*</w:t>
      </w:r>
    </w:p>
    <w:p w14:paraId="4DFD34F7" w14:textId="77777777" w:rsidR="002A64C5" w:rsidRPr="00FE1828" w:rsidRDefault="002A64C5" w:rsidP="002A64C5">
      <w:pPr>
        <w:spacing w:after="0" w:line="240" w:lineRule="auto"/>
        <w:rPr>
          <w:rFonts w:ascii="Times New Roman" w:eastAsia="Times New Roman" w:hAnsi="Times New Roman" w:cs="Times New Roman"/>
          <w:kern w:val="0"/>
          <w:sz w:val="24"/>
          <w:szCs w:val="24"/>
          <w14:ligatures w14:val="none"/>
        </w:rPr>
      </w:pPr>
    </w:p>
    <w:p w14:paraId="5F18A59B" w14:textId="77777777" w:rsidR="002A64C5" w:rsidRPr="00FE1828" w:rsidRDefault="002A64C5">
      <w:pPr>
        <w:rPr>
          <w:rFonts w:ascii="Times New Roman" w:eastAsiaTheme="majorEastAsia" w:hAnsi="Times New Roman" w:cs="Times New Roman"/>
          <w:color w:val="2F5496" w:themeColor="accent1" w:themeShade="BF"/>
          <w:sz w:val="32"/>
          <w:szCs w:val="32"/>
        </w:rPr>
      </w:pPr>
      <w:r w:rsidRPr="00FE1828">
        <w:rPr>
          <w:rFonts w:ascii="Times New Roman" w:hAnsi="Times New Roman" w:cs="Times New Roman"/>
        </w:rPr>
        <w:br w:type="page"/>
      </w:r>
    </w:p>
    <w:p w14:paraId="68072FA8" w14:textId="77777777" w:rsidR="002A64C5" w:rsidRPr="00FE1828" w:rsidRDefault="002A64C5" w:rsidP="002A64C5">
      <w:pPr>
        <w:pStyle w:val="Heading1"/>
        <w:rPr>
          <w:rFonts w:ascii="Times New Roman" w:hAnsi="Times New Roman" w:cs="Times New Roman"/>
        </w:rPr>
      </w:pPr>
      <w:r w:rsidRPr="00FE1828">
        <w:rPr>
          <w:rFonts w:ascii="Times New Roman" w:hAnsi="Times New Roman" w:cs="Times New Roman"/>
        </w:rPr>
        <w:lastRenderedPageBreak/>
        <w:t>Version 0.1.7</w:t>
      </w:r>
    </w:p>
    <w:p w14:paraId="36BAB9D2" w14:textId="40C6663C" w:rsidR="003B3188" w:rsidRDefault="003B3188" w:rsidP="007E59AC">
      <w:pPr>
        <w:pStyle w:val="Heading2"/>
      </w:pPr>
      <w:r>
        <w:t>6/28/2023</w:t>
      </w:r>
    </w:p>
    <w:p w14:paraId="20F55A2A" w14:textId="1448C094" w:rsidR="003B3188" w:rsidRDefault="003B3188" w:rsidP="003B3188">
      <w:r>
        <w:t xml:space="preserve">I reformatted </w:t>
      </w:r>
      <w:proofErr w:type="spellStart"/>
      <w:r>
        <w:t>SimpleTop</w:t>
      </w:r>
      <w:proofErr w:type="spellEnd"/>
      <w:r>
        <w:t xml:space="preserve"> based on my conclusions from yesterday’s playtest. I also decided to change my font to Avenir for normal text and Georgia for boxed text. </w:t>
      </w:r>
    </w:p>
    <w:p w14:paraId="093FBF98" w14:textId="3EF90DCE" w:rsidR="003B3188" w:rsidRDefault="003B3188" w:rsidP="003B3188">
      <w:r>
        <w:t xml:space="preserve">I made text boxes have ¼ weight outlines when considered part of a section (like the box describing starting equipment), and 2¼ when used as standalone boxes. </w:t>
      </w:r>
    </w:p>
    <w:p w14:paraId="7CBBB1A7" w14:textId="659800A8" w:rsidR="003B3188" w:rsidRDefault="003B3188" w:rsidP="003B3188">
      <w:r>
        <w:t xml:space="preserve">Boxed text is also increased to 12 pt font (excluding the Action point boxes due to limited space). </w:t>
      </w:r>
    </w:p>
    <w:p w14:paraId="1BBE4DB8" w14:textId="6467E0F7" w:rsidR="003B3188" w:rsidRDefault="003B3188" w:rsidP="003B3188">
      <w:r>
        <w:t xml:space="preserve">All header font size has been increased. </w:t>
      </w:r>
    </w:p>
    <w:p w14:paraId="3B25597E" w14:textId="1B4DE073" w:rsidR="003343C8" w:rsidRDefault="003343C8" w:rsidP="003B3188">
      <w:r>
        <w:t>Stat description texts have been adjusted for clarity, especially concerning combat description.</w:t>
      </w:r>
    </w:p>
    <w:p w14:paraId="1F2FF475" w14:textId="1DDE956D" w:rsidR="003B3188" w:rsidRDefault="003343C8" w:rsidP="003B3188">
      <w:r>
        <w:t xml:space="preserve">The old </w:t>
      </w:r>
      <w:proofErr w:type="spellStart"/>
      <w:r>
        <w:t>SimpleTop</w:t>
      </w:r>
      <w:proofErr w:type="spellEnd"/>
      <w:r>
        <w:t xml:space="preserve"> file is renamed to </w:t>
      </w:r>
      <w:proofErr w:type="spellStart"/>
      <w:r>
        <w:t>SimpleTop</w:t>
      </w:r>
      <w:proofErr w:type="spellEnd"/>
      <w:r>
        <w:t xml:space="preserve"> Printer Friendly.</w:t>
      </w:r>
      <w:r>
        <w:br/>
        <w:t xml:space="preserve">The Print Book version is renamed to simple </w:t>
      </w:r>
      <w:proofErr w:type="spellStart"/>
      <w:r>
        <w:t>SimpleTop</w:t>
      </w:r>
      <w:proofErr w:type="spellEnd"/>
      <w:r>
        <w:t xml:space="preserve">. </w:t>
      </w:r>
    </w:p>
    <w:p w14:paraId="1C6294DB" w14:textId="48BD800A" w:rsidR="003343C8" w:rsidRDefault="003343C8" w:rsidP="003B3188">
      <w:r>
        <w:t xml:space="preserve">I have decided to primarily work on the Print Book as the “main version” for </w:t>
      </w:r>
      <w:proofErr w:type="spellStart"/>
      <w:r>
        <w:t>SimpleTop</w:t>
      </w:r>
      <w:proofErr w:type="spellEnd"/>
      <w:r>
        <w:t>.</w:t>
      </w:r>
    </w:p>
    <w:p w14:paraId="162DB91D" w14:textId="5B8D2097" w:rsidR="003343C8" w:rsidRPr="003B3188" w:rsidRDefault="003343C8" w:rsidP="003B3188">
      <w:r>
        <w:t xml:space="preserve">I have also decided that version 0.1 will be dedicated to designing the player experience. </w:t>
      </w:r>
      <w:r>
        <w:br/>
        <w:t>Version 0.2 will be dedicated to designing the GM experience.</w:t>
      </w:r>
      <w:r>
        <w:br/>
        <w:t xml:space="preserve">Future versions don’t have any specific goals as of now. </w:t>
      </w:r>
    </w:p>
    <w:p w14:paraId="5DF6F0E4" w14:textId="531A65A8" w:rsidR="009A7FC0" w:rsidRDefault="009A7FC0" w:rsidP="007E59AC">
      <w:pPr>
        <w:pStyle w:val="Heading2"/>
      </w:pPr>
      <w:r>
        <w:t>6/</w:t>
      </w:r>
      <w:r w:rsidR="006E000D">
        <w:t>27</w:t>
      </w:r>
      <w:r>
        <w:t>/2023</w:t>
      </w:r>
    </w:p>
    <w:p w14:paraId="4E49F341" w14:textId="198F1E34" w:rsidR="009A7FC0" w:rsidRDefault="006E000D" w:rsidP="009A7FC0">
      <w:r>
        <w:t xml:space="preserve">I conducted a “quiz” playtest with Darrel Leong. </w:t>
      </w:r>
    </w:p>
    <w:p w14:paraId="4F6F8564" w14:textId="0D2C3B24" w:rsidR="006E000D" w:rsidRDefault="006E000D" w:rsidP="009A7FC0">
      <w:r>
        <w:t>Q: How much AP does it cost to move?</w:t>
      </w:r>
      <w:r>
        <w:br/>
        <w:t>A: 1 (given within 10 seconds).</w:t>
      </w:r>
    </w:p>
    <w:p w14:paraId="24350845" w14:textId="7ABDE8AB" w:rsidR="006E000D" w:rsidRDefault="006E000D" w:rsidP="009A7FC0">
      <w:r>
        <w:t>Q: How many Items do you start with?</w:t>
      </w:r>
      <w:r>
        <w:br/>
        <w:t>A: 1…wait, no, however many your GM says (given within 10 seconds).</w:t>
      </w:r>
    </w:p>
    <w:p w14:paraId="1503095C" w14:textId="77777777" w:rsidR="006E000D" w:rsidRDefault="006E000D" w:rsidP="009A7FC0">
      <w:r>
        <w:t>Q: Which of your Stats can increase Health?</w:t>
      </w:r>
      <w:r>
        <w:br/>
        <w:t>A: Scharisma?...I don’t know…oh wait, Strength. (Around 2 minutes to find this answer)</w:t>
      </w:r>
    </w:p>
    <w:p w14:paraId="5F0B0C7C" w14:textId="034B0320" w:rsidR="006E000D" w:rsidRDefault="006E000D" w:rsidP="006E000D">
      <w:pPr>
        <w:pStyle w:val="ListParagraph"/>
        <w:numPr>
          <w:ilvl w:val="0"/>
          <w:numId w:val="3"/>
        </w:numPr>
      </w:pPr>
      <w:r>
        <w:t>Darrel first assumed Scharisma would increase Health because it said it has “healing capabilities,” and Darrel associated increasing Health with healing. I told him he was wrong</w:t>
      </w:r>
    </w:p>
    <w:p w14:paraId="40BAA8AE" w14:textId="51C74278" w:rsidR="006E000D" w:rsidRDefault="006E000D" w:rsidP="006E000D">
      <w:pPr>
        <w:pStyle w:val="ListParagraph"/>
        <w:numPr>
          <w:ilvl w:val="0"/>
          <w:numId w:val="3"/>
        </w:numPr>
      </w:pPr>
      <w:r>
        <w:t xml:space="preserve">Then Darrel looked past that page and gave up, saying he didn’t know, so I rephrased the question as “which Stat can increase your </w:t>
      </w:r>
      <w:r>
        <w:rPr>
          <w:i/>
          <w:iCs/>
        </w:rPr>
        <w:t>max</w:t>
      </w:r>
      <w:r>
        <w:t xml:space="preserve"> Health?</w:t>
      </w:r>
    </w:p>
    <w:p w14:paraId="183585D6" w14:textId="5511D8DC" w:rsidR="006E000D" w:rsidRDefault="006E000D" w:rsidP="006E000D">
      <w:pPr>
        <w:pStyle w:val="ListParagraph"/>
        <w:numPr>
          <w:ilvl w:val="0"/>
          <w:numId w:val="3"/>
        </w:numPr>
      </w:pPr>
      <w:r>
        <w:t xml:space="preserve">Darrel then quickly answered with Strength. </w:t>
      </w:r>
    </w:p>
    <w:p w14:paraId="6A4C2D1C" w14:textId="403542E2" w:rsidR="006E000D" w:rsidRDefault="006E000D" w:rsidP="006E000D">
      <w:r>
        <w:t>Q: When does your AP regenerate?</w:t>
      </w:r>
      <w:r>
        <w:br/>
        <w:t>A: During the Player Phase (given within 5 seconds)</w:t>
      </w:r>
    </w:p>
    <w:p w14:paraId="65D54597" w14:textId="69AA4577" w:rsidR="006E000D" w:rsidRPr="006E000D" w:rsidRDefault="006E000D" w:rsidP="006E000D">
      <w:pPr>
        <w:rPr>
          <w:u w:val="single"/>
        </w:rPr>
      </w:pPr>
      <w:r w:rsidRPr="006E000D">
        <w:rPr>
          <w:u w:val="single"/>
        </w:rPr>
        <w:t>Other Feedback</w:t>
      </w:r>
    </w:p>
    <w:p w14:paraId="7467F015" w14:textId="266502AE" w:rsidR="006E000D" w:rsidRDefault="006E000D" w:rsidP="006E000D">
      <w:pPr>
        <w:pStyle w:val="ListParagraph"/>
        <w:numPr>
          <w:ilvl w:val="0"/>
          <w:numId w:val="4"/>
        </w:numPr>
      </w:pPr>
      <w:r>
        <w:t>The larger chunks of example text made Darrel skip past the roleplaying information.</w:t>
      </w:r>
      <w:r w:rsidR="003B3188">
        <w:t xml:space="preserve"> This wasn’t an issue with shorter example texts, like that with the levelling up section. He also mentioned how confusing the example text for roleplaying was because the examples were different scenarios. </w:t>
      </w:r>
    </w:p>
    <w:p w14:paraId="0EA1990F" w14:textId="5897C16B" w:rsidR="003B3188" w:rsidRDefault="003B3188" w:rsidP="003B3188">
      <w:pPr>
        <w:pStyle w:val="ListParagraph"/>
        <w:numPr>
          <w:ilvl w:val="1"/>
          <w:numId w:val="4"/>
        </w:numPr>
      </w:pPr>
      <w:r>
        <w:lastRenderedPageBreak/>
        <w:t>This made me refactor the roleplaying example texts to be MUCH shorter (1-2 sentences instead of entire paragraphs).</w:t>
      </w:r>
    </w:p>
    <w:p w14:paraId="566B3410" w14:textId="6285639A" w:rsidR="003B3188" w:rsidRDefault="003B3188" w:rsidP="003B3188">
      <w:pPr>
        <w:pStyle w:val="ListParagraph"/>
        <w:numPr>
          <w:ilvl w:val="1"/>
          <w:numId w:val="4"/>
        </w:numPr>
      </w:pPr>
      <w:r>
        <w:t xml:space="preserve">I also made all example text italicized, so players associate italics with example text and can easily skip them, if so desired. </w:t>
      </w:r>
    </w:p>
    <w:p w14:paraId="3E1576A8" w14:textId="43ED7EC9" w:rsidR="006E000D" w:rsidRDefault="006E000D" w:rsidP="006E000D">
      <w:pPr>
        <w:pStyle w:val="ListParagraph"/>
        <w:numPr>
          <w:ilvl w:val="0"/>
          <w:numId w:val="4"/>
        </w:numPr>
      </w:pPr>
      <w:r>
        <w:t>Darrel was confused why game terms weren’t bold, especially since Strength was bold as a header but not when used in text. He said that italicized text made him more likely to skim past words. He also said that the bold for the reference text helped, but he also often missed it because it doesn’t stand out enough against the surrounding text</w:t>
      </w:r>
    </w:p>
    <w:p w14:paraId="51842163" w14:textId="4B7DB916" w:rsidR="006E000D" w:rsidRDefault="006E000D" w:rsidP="006E000D">
      <w:pPr>
        <w:pStyle w:val="ListParagraph"/>
        <w:numPr>
          <w:ilvl w:val="1"/>
          <w:numId w:val="4"/>
        </w:numPr>
      </w:pPr>
      <w:r>
        <w:t xml:space="preserve">This made me adjust reference text to be bold, underlined, and increased by one font size. </w:t>
      </w:r>
    </w:p>
    <w:p w14:paraId="738E7227" w14:textId="1A06D431" w:rsidR="006E000D" w:rsidRDefault="006E000D" w:rsidP="006E000D">
      <w:pPr>
        <w:pStyle w:val="ListParagraph"/>
        <w:numPr>
          <w:ilvl w:val="1"/>
          <w:numId w:val="4"/>
        </w:numPr>
      </w:pPr>
      <w:r>
        <w:t>I’m also considering bolding and italicizing game terms, but for now I kept them simply italicized unless they’re part of reference text (I don’t want them to confuse players and draw their attention unnecessarily).</w:t>
      </w:r>
    </w:p>
    <w:p w14:paraId="12351935" w14:textId="07794A0C" w:rsidR="006E000D" w:rsidRDefault="003B3188" w:rsidP="003B3188">
      <w:pPr>
        <w:pStyle w:val="ListParagraph"/>
        <w:numPr>
          <w:ilvl w:val="1"/>
          <w:numId w:val="4"/>
        </w:numPr>
      </w:pPr>
      <w:r>
        <w:t xml:space="preserve">I also added separation lines between the different stats because it seemed like Darrel skimmed past most of the Stats and read the last Stat on the page to hurry and get his answer. Hopefully this sections each Stat a bit better. </w:t>
      </w:r>
    </w:p>
    <w:p w14:paraId="073E7688" w14:textId="77777777" w:rsidR="006E000D" w:rsidRPr="009A7FC0" w:rsidRDefault="006E000D" w:rsidP="009A7FC0"/>
    <w:p w14:paraId="285BC073" w14:textId="3AFB83AA" w:rsidR="007E59AC" w:rsidRDefault="007E59AC" w:rsidP="007E59AC">
      <w:pPr>
        <w:pStyle w:val="Heading2"/>
      </w:pPr>
      <w:r>
        <w:t>6/26/2023</w:t>
      </w:r>
    </w:p>
    <w:p w14:paraId="71B5B6EA" w14:textId="6617E334" w:rsidR="007E59AC" w:rsidRDefault="007E59AC">
      <w:pPr>
        <w:rPr>
          <w:rFonts w:ascii="Times New Roman" w:eastAsiaTheme="majorEastAsia" w:hAnsi="Times New Roman" w:cs="Times New Roman"/>
          <w:color w:val="2F5496" w:themeColor="accent1" w:themeShade="BF"/>
          <w:sz w:val="26"/>
          <w:szCs w:val="26"/>
        </w:rPr>
      </w:pPr>
      <w:r>
        <w:rPr>
          <w:rFonts w:ascii="Times New Roman" w:hAnsi="Times New Roman" w:cs="Times New Roman"/>
        </w:rPr>
        <w:t xml:space="preserve">I decided to print the 5x8 version of </w:t>
      </w:r>
      <w:proofErr w:type="spellStart"/>
      <w:r>
        <w:rPr>
          <w:rFonts w:ascii="Times New Roman" w:hAnsi="Times New Roman" w:cs="Times New Roman"/>
        </w:rPr>
        <w:t>SimpleTop</w:t>
      </w:r>
      <w:proofErr w:type="spellEnd"/>
      <w:r>
        <w:rPr>
          <w:rFonts w:ascii="Times New Roman" w:hAnsi="Times New Roman" w:cs="Times New Roman"/>
        </w:rPr>
        <w:t xml:space="preserve"> as the “default” printed version, and I reformatted another, even smaller version as the “Pocket Book” edition. This version will be printed on 4x6 inch pages. </w:t>
      </w:r>
      <w:r>
        <w:rPr>
          <w:rFonts w:ascii="Times New Roman" w:hAnsi="Times New Roman" w:cs="Times New Roman"/>
        </w:rPr>
        <w:br w:type="page"/>
      </w:r>
    </w:p>
    <w:p w14:paraId="3CDB82B9" w14:textId="72EFB9BF" w:rsidR="002A64C5" w:rsidRPr="00FE1828" w:rsidRDefault="002A64C5" w:rsidP="002A64C5">
      <w:pPr>
        <w:pStyle w:val="Heading2"/>
        <w:rPr>
          <w:rFonts w:ascii="Times New Roman" w:hAnsi="Times New Roman" w:cs="Times New Roman"/>
        </w:rPr>
      </w:pPr>
      <w:r w:rsidRPr="00FE1828">
        <w:rPr>
          <w:rFonts w:ascii="Times New Roman" w:hAnsi="Times New Roman" w:cs="Times New Roman"/>
        </w:rPr>
        <w:lastRenderedPageBreak/>
        <w:t>6/21/2023</w:t>
      </w:r>
    </w:p>
    <w:p w14:paraId="253EF5B2" w14:textId="1D4B36BF" w:rsidR="002A64C5" w:rsidRPr="00FE1828" w:rsidRDefault="002A64C5" w:rsidP="002A64C5">
      <w:pPr>
        <w:rPr>
          <w:rFonts w:ascii="Times New Roman" w:hAnsi="Times New Roman" w:cs="Times New Roman"/>
        </w:rPr>
      </w:pPr>
      <w:r w:rsidRPr="00FE1828">
        <w:rPr>
          <w:rFonts w:ascii="Times New Roman" w:hAnsi="Times New Roman" w:cs="Times New Roman"/>
        </w:rPr>
        <w:t xml:space="preserve">I’ve began working on formatting, since </w:t>
      </w:r>
      <w:r w:rsidR="001C58CE" w:rsidRPr="00FE1828">
        <w:rPr>
          <w:rFonts w:ascii="Times New Roman" w:hAnsi="Times New Roman" w:cs="Times New Roman"/>
        </w:rPr>
        <w:t>most</w:t>
      </w:r>
      <w:r w:rsidRPr="00FE1828">
        <w:rPr>
          <w:rFonts w:ascii="Times New Roman" w:hAnsi="Times New Roman" w:cs="Times New Roman"/>
        </w:rPr>
        <w:t xml:space="preserve"> rules seem pretty solid. </w:t>
      </w:r>
    </w:p>
    <w:p w14:paraId="4E6EEBA3" w14:textId="77777777" w:rsidR="002A64C5" w:rsidRPr="00FE1828" w:rsidRDefault="002A64C5" w:rsidP="002A64C5">
      <w:pPr>
        <w:rPr>
          <w:rFonts w:ascii="Times New Roman" w:hAnsi="Times New Roman" w:cs="Times New Roman"/>
        </w:rPr>
      </w:pPr>
      <w:r w:rsidRPr="00FE1828">
        <w:rPr>
          <w:rFonts w:ascii="Times New Roman" w:hAnsi="Times New Roman" w:cs="Times New Roman"/>
        </w:rPr>
        <w:t xml:space="preserve">Speaking of solid rules, I decided to completely overhaul the action economy. </w:t>
      </w:r>
      <w:r w:rsidRPr="00FE1828">
        <w:rPr>
          <w:rFonts w:ascii="Times New Roman" w:hAnsi="Times New Roman" w:cs="Times New Roman"/>
        </w:rPr>
        <w:br/>
        <w:t xml:space="preserve">Instead of having action categories, players can use actions by spending Action Points. </w:t>
      </w:r>
    </w:p>
    <w:p w14:paraId="2F0306E0" w14:textId="32EDCE53" w:rsidR="001C58CE" w:rsidRPr="00FE1828" w:rsidRDefault="002A64C5" w:rsidP="002A64C5">
      <w:pPr>
        <w:rPr>
          <w:rFonts w:ascii="Times New Roman" w:hAnsi="Times New Roman" w:cs="Times New Roman"/>
        </w:rPr>
      </w:pPr>
      <w:r w:rsidRPr="00FE1828">
        <w:rPr>
          <w:rFonts w:ascii="Times New Roman" w:hAnsi="Times New Roman" w:cs="Times New Roman"/>
        </w:rPr>
        <w:t xml:space="preserve">I made a starting point for AP values by giving the existing action categories AP values </w:t>
      </w:r>
      <w:r w:rsidRPr="00FE1828">
        <w:rPr>
          <w:rFonts w:ascii="Times New Roman" w:hAnsi="Times New Roman" w:cs="Times New Roman"/>
        </w:rPr>
        <w:br/>
        <w:t xml:space="preserve">(Reactions were 1 AP, Movement was 1AP per move, Bonus Actions were 2 AP, and Actions were 3 AP). </w:t>
      </w:r>
      <w:r w:rsidRPr="00FE1828">
        <w:rPr>
          <w:rFonts w:ascii="Times New Roman" w:hAnsi="Times New Roman" w:cs="Times New Roman"/>
        </w:rPr>
        <w:br/>
        <w:t xml:space="preserve">I initially thought that reactions should have a separate currency, or that abilities should have text saying they can be used during the Enemy Phase, but I decided to keep it simpler and allow more flexibility for player behavior by implementing a rule that any action can be used on the Enemy Phase for double the AP cost. </w:t>
      </w:r>
      <w:r w:rsidRPr="00FE1828">
        <w:rPr>
          <w:rFonts w:ascii="Times New Roman" w:hAnsi="Times New Roman" w:cs="Times New Roman"/>
        </w:rPr>
        <w:br/>
      </w:r>
      <w:r w:rsidR="001C58CE" w:rsidRPr="00FE1828">
        <w:rPr>
          <w:rFonts w:ascii="Times New Roman" w:hAnsi="Times New Roman" w:cs="Times New Roman"/>
        </w:rPr>
        <w:t xml:space="preserve">I also increased the cost of previously-actions to 4 AP, so they don’t get overused. </w:t>
      </w:r>
      <w:r w:rsidR="001C58CE" w:rsidRPr="00FE1828">
        <w:rPr>
          <w:rFonts w:ascii="Times New Roman" w:hAnsi="Times New Roman" w:cs="Times New Roman"/>
        </w:rPr>
        <w:br/>
        <w:t xml:space="preserve">I wanted to give players enough AP to do 1 Movement, 1 Action, 1 Bonus Action during the player phase and 1 reaction during the enemy phase, so players start with 9 AP. </w:t>
      </w:r>
      <w:r w:rsidR="00A84A6B" w:rsidRPr="00FE1828">
        <w:rPr>
          <w:rFonts w:ascii="Times New Roman" w:hAnsi="Times New Roman" w:cs="Times New Roman"/>
        </w:rPr>
        <w:t>This means</w:t>
      </w:r>
      <w:r w:rsidR="001C58CE" w:rsidRPr="00FE1828">
        <w:rPr>
          <w:rFonts w:ascii="Times New Roman" w:hAnsi="Times New Roman" w:cs="Times New Roman"/>
        </w:rPr>
        <w:t xml:space="preserve"> that players can attack multiple times at level 1, but they can’t do much else, so it seems like a good starting point for balancing this economy. </w:t>
      </w:r>
    </w:p>
    <w:p w14:paraId="020CFE02" w14:textId="77777777" w:rsidR="008D645E" w:rsidRPr="00FE1828" w:rsidRDefault="001C58CE" w:rsidP="002A64C5">
      <w:pPr>
        <w:rPr>
          <w:rFonts w:ascii="Times New Roman" w:hAnsi="Times New Roman" w:cs="Times New Roman"/>
        </w:rPr>
      </w:pPr>
      <w:r w:rsidRPr="00FE1828">
        <w:rPr>
          <w:rFonts w:ascii="Times New Roman" w:hAnsi="Times New Roman" w:cs="Times New Roman"/>
        </w:rPr>
        <w:t xml:space="preserve">I definitely want to involve a systems designer (or few) and get them to tear my numbers apart. </w:t>
      </w:r>
    </w:p>
    <w:p w14:paraId="00D67116" w14:textId="77777777" w:rsidR="00FD2834" w:rsidRPr="00FE1828" w:rsidRDefault="008D645E" w:rsidP="002A64C5">
      <w:pPr>
        <w:rPr>
          <w:rFonts w:ascii="Times New Roman" w:hAnsi="Times New Roman" w:cs="Times New Roman"/>
        </w:rPr>
      </w:pPr>
      <w:r w:rsidRPr="00FE1828">
        <w:rPr>
          <w:rFonts w:ascii="Times New Roman" w:hAnsi="Times New Roman" w:cs="Times New Roman"/>
        </w:rPr>
        <w:t>To improve UX, I added some abilities to the character sheet.</w:t>
      </w:r>
      <w:r w:rsidRPr="00FE1828">
        <w:rPr>
          <w:rFonts w:ascii="Times New Roman" w:hAnsi="Times New Roman" w:cs="Times New Roman"/>
        </w:rPr>
        <w:br/>
        <w:t xml:space="preserve">I added </w:t>
      </w:r>
      <w:r w:rsidRPr="00FE1828">
        <w:rPr>
          <w:rFonts w:ascii="Times New Roman" w:hAnsi="Times New Roman" w:cs="Times New Roman"/>
          <w:b/>
          <w:bCs/>
        </w:rPr>
        <w:t>Hold</w:t>
      </w:r>
      <w:r w:rsidRPr="00FE1828">
        <w:rPr>
          <w:rFonts w:ascii="Times New Roman" w:hAnsi="Times New Roman" w:cs="Times New Roman"/>
        </w:rPr>
        <w:t xml:space="preserve"> to the Strength action list as an example </w:t>
      </w:r>
      <w:r w:rsidRPr="00FE1828">
        <w:rPr>
          <w:rFonts w:ascii="Times New Roman" w:hAnsi="Times New Roman" w:cs="Times New Roman"/>
          <w:i/>
          <w:iCs/>
        </w:rPr>
        <w:t>Interaction</w:t>
      </w:r>
      <w:r w:rsidRPr="00FE1828">
        <w:rPr>
          <w:rFonts w:ascii="Times New Roman" w:hAnsi="Times New Roman" w:cs="Times New Roman"/>
        </w:rPr>
        <w:t>.</w:t>
      </w:r>
      <w:r w:rsidRPr="00FE1828">
        <w:rPr>
          <w:rFonts w:ascii="Times New Roman" w:hAnsi="Times New Roman" w:cs="Times New Roman"/>
        </w:rPr>
        <w:br/>
        <w:t xml:space="preserve">I added </w:t>
      </w:r>
      <w:r w:rsidRPr="00FE1828">
        <w:rPr>
          <w:rFonts w:ascii="Times New Roman" w:hAnsi="Times New Roman" w:cs="Times New Roman"/>
          <w:b/>
          <w:bCs/>
        </w:rPr>
        <w:t>Movement</w:t>
      </w:r>
      <w:r w:rsidRPr="00FE1828">
        <w:rPr>
          <w:rFonts w:ascii="Times New Roman" w:hAnsi="Times New Roman" w:cs="Times New Roman"/>
        </w:rPr>
        <w:t xml:space="preserve"> to the Skill action list so players can remember how movement works without having to reference the Player’s Guide. </w:t>
      </w:r>
      <w:r w:rsidRPr="00FE1828">
        <w:rPr>
          <w:rFonts w:ascii="Times New Roman" w:hAnsi="Times New Roman" w:cs="Times New Roman"/>
        </w:rPr>
        <w:br/>
        <w:t xml:space="preserve">Players often forget that </w:t>
      </w:r>
      <w:r w:rsidRPr="00FE1828">
        <w:rPr>
          <w:rFonts w:ascii="Times New Roman" w:hAnsi="Times New Roman" w:cs="Times New Roman"/>
          <w:i/>
          <w:iCs/>
        </w:rPr>
        <w:t>damage rolls</w:t>
      </w:r>
      <w:r w:rsidRPr="00FE1828">
        <w:rPr>
          <w:rFonts w:ascii="Times New Roman" w:hAnsi="Times New Roman" w:cs="Times New Roman"/>
        </w:rPr>
        <w:t xml:space="preserve"> count as a </w:t>
      </w:r>
      <w:r w:rsidRPr="00FE1828">
        <w:rPr>
          <w:rFonts w:ascii="Times New Roman" w:hAnsi="Times New Roman" w:cs="Times New Roman"/>
          <w:i/>
          <w:iCs/>
        </w:rPr>
        <w:t>roll</w:t>
      </w:r>
      <w:r w:rsidRPr="00FE1828">
        <w:rPr>
          <w:rFonts w:ascii="Times New Roman" w:hAnsi="Times New Roman" w:cs="Times New Roman"/>
        </w:rPr>
        <w:t xml:space="preserve"> that can be reduced by React, so I simply added </w:t>
      </w:r>
      <w:r w:rsidRPr="00FE1828">
        <w:rPr>
          <w:rFonts w:ascii="Times New Roman" w:hAnsi="Times New Roman" w:cs="Times New Roman"/>
          <w:b/>
          <w:bCs/>
        </w:rPr>
        <w:t>Block</w:t>
      </w:r>
      <w:r w:rsidRPr="00FE1828">
        <w:rPr>
          <w:rFonts w:ascii="Times New Roman" w:hAnsi="Times New Roman" w:cs="Times New Roman"/>
        </w:rPr>
        <w:t xml:space="preserve"> to reduce the damage a player takes. It’s functionally the same, but hopefully this helps players remember that they can reduce damage. This also allowed me to keep both React and Quick Help to Scharisma, to better represent how this skill can affect dice rolls. </w:t>
      </w:r>
    </w:p>
    <w:p w14:paraId="179CF464" w14:textId="77777777" w:rsidR="00FD2834" w:rsidRPr="00FE1828" w:rsidRDefault="00FD2834" w:rsidP="002A64C5">
      <w:pPr>
        <w:rPr>
          <w:rFonts w:ascii="Times New Roman" w:hAnsi="Times New Roman" w:cs="Times New Roman"/>
        </w:rPr>
      </w:pPr>
    </w:p>
    <w:p w14:paraId="22BBFB40" w14:textId="77777777" w:rsidR="002B5A9A" w:rsidRPr="00FE1828" w:rsidRDefault="002B5A9A">
      <w:pPr>
        <w:rPr>
          <w:rFonts w:ascii="Times New Roman" w:eastAsiaTheme="majorEastAsia" w:hAnsi="Times New Roman" w:cs="Times New Roman"/>
          <w:color w:val="2F5496" w:themeColor="accent1" w:themeShade="BF"/>
          <w:sz w:val="26"/>
          <w:szCs w:val="26"/>
        </w:rPr>
      </w:pPr>
      <w:r w:rsidRPr="00FE1828">
        <w:rPr>
          <w:rFonts w:ascii="Times New Roman" w:hAnsi="Times New Roman" w:cs="Times New Roman"/>
        </w:rPr>
        <w:br w:type="page"/>
      </w:r>
    </w:p>
    <w:p w14:paraId="6812BB0D" w14:textId="2E08CD62" w:rsidR="00FD2834" w:rsidRPr="00FE1828" w:rsidRDefault="00FD2834" w:rsidP="00FD2834">
      <w:pPr>
        <w:pStyle w:val="Heading2"/>
        <w:rPr>
          <w:rFonts w:ascii="Times New Roman" w:hAnsi="Times New Roman" w:cs="Times New Roman"/>
        </w:rPr>
      </w:pPr>
      <w:r w:rsidRPr="00FE1828">
        <w:rPr>
          <w:rFonts w:ascii="Times New Roman" w:hAnsi="Times New Roman" w:cs="Times New Roman"/>
        </w:rPr>
        <w:lastRenderedPageBreak/>
        <w:t>6/22/2023</w:t>
      </w:r>
    </w:p>
    <w:p w14:paraId="62CE18A8" w14:textId="77777777" w:rsidR="00A84A6B" w:rsidRPr="00FE1828" w:rsidRDefault="00FD2834" w:rsidP="002A64C5">
      <w:pPr>
        <w:rPr>
          <w:rFonts w:ascii="Times New Roman" w:hAnsi="Times New Roman" w:cs="Times New Roman"/>
        </w:rPr>
      </w:pPr>
      <w:r w:rsidRPr="00FE1828">
        <w:rPr>
          <w:rFonts w:ascii="Times New Roman" w:hAnsi="Times New Roman" w:cs="Times New Roman"/>
        </w:rPr>
        <w:t xml:space="preserve">I conducted a “quiz” playtest with Michael </w:t>
      </w:r>
      <w:proofErr w:type="spellStart"/>
      <w:r w:rsidRPr="00FE1828">
        <w:rPr>
          <w:rFonts w:ascii="Times New Roman" w:hAnsi="Times New Roman" w:cs="Times New Roman"/>
        </w:rPr>
        <w:t>Lesaca</w:t>
      </w:r>
      <w:proofErr w:type="spellEnd"/>
      <w:r w:rsidRPr="00FE1828">
        <w:rPr>
          <w:rFonts w:ascii="Times New Roman" w:hAnsi="Times New Roman" w:cs="Times New Roman"/>
        </w:rPr>
        <w:t xml:space="preserve"> (NOT a First-Time User, he also looked over the book for a bit before the playtest). </w:t>
      </w:r>
    </w:p>
    <w:p w14:paraId="4140CFCF" w14:textId="03F82C74" w:rsidR="00A84A6B" w:rsidRPr="00FE1828" w:rsidRDefault="00FD2834" w:rsidP="002A64C5">
      <w:pPr>
        <w:rPr>
          <w:rFonts w:ascii="Times New Roman" w:hAnsi="Times New Roman" w:cs="Times New Roman"/>
        </w:rPr>
      </w:pPr>
      <w:r w:rsidRPr="00FE1828">
        <w:rPr>
          <w:rFonts w:ascii="Times New Roman" w:hAnsi="Times New Roman" w:cs="Times New Roman"/>
        </w:rPr>
        <w:t xml:space="preserve">I asked various questions and timed how long it took him to </w:t>
      </w:r>
      <w:r w:rsidRPr="00FE1828">
        <w:rPr>
          <w:rFonts w:ascii="Times New Roman" w:hAnsi="Times New Roman" w:cs="Times New Roman"/>
          <w:i/>
          <w:iCs/>
        </w:rPr>
        <w:t>find</w:t>
      </w:r>
      <w:r w:rsidRPr="00FE1828">
        <w:rPr>
          <w:rFonts w:ascii="Times New Roman" w:hAnsi="Times New Roman" w:cs="Times New Roman"/>
        </w:rPr>
        <w:t xml:space="preserve"> the answers (even if he knew the answer immediately, I asked him to search for proof within the rules). </w:t>
      </w:r>
      <w:r w:rsidRPr="00FE1828">
        <w:rPr>
          <w:rFonts w:ascii="Times New Roman" w:hAnsi="Times New Roman" w:cs="Times New Roman"/>
        </w:rPr>
        <w:br/>
        <w:t xml:space="preserve">On average, he found answers in 15-25 seconds. </w:t>
      </w:r>
      <w:r w:rsidRPr="00FE1828">
        <w:rPr>
          <w:rFonts w:ascii="Times New Roman" w:hAnsi="Times New Roman" w:cs="Times New Roman"/>
        </w:rPr>
        <w:br/>
        <w:t>He took about 1 minute and a half to find out that he could increase his AP to a max of 16 (this longer time is okay, since I don’t specifically call this out in the rules; I asked this to see how one could figure out how to min-max their characters).</w:t>
      </w:r>
    </w:p>
    <w:p w14:paraId="1831DEFB" w14:textId="77777777" w:rsidR="00A84A6B" w:rsidRPr="00FE1828" w:rsidRDefault="00A84A6B" w:rsidP="002A64C5">
      <w:pPr>
        <w:rPr>
          <w:rFonts w:ascii="Times New Roman" w:hAnsi="Times New Roman" w:cs="Times New Roman"/>
        </w:rPr>
      </w:pPr>
    </w:p>
    <w:p w14:paraId="5802DD7B" w14:textId="248B89CA" w:rsidR="00A84A6B" w:rsidRPr="00FE1828" w:rsidRDefault="00A84A6B" w:rsidP="002A64C5">
      <w:pPr>
        <w:rPr>
          <w:rFonts w:ascii="Times New Roman" w:hAnsi="Times New Roman" w:cs="Times New Roman"/>
        </w:rPr>
      </w:pPr>
      <w:r w:rsidRPr="00FE1828">
        <w:rPr>
          <w:rFonts w:ascii="Times New Roman" w:hAnsi="Times New Roman" w:cs="Times New Roman"/>
        </w:rPr>
        <w:t>Michael also gave some general feedback, which resulted in some iterative changes.</w:t>
      </w:r>
    </w:p>
    <w:p w14:paraId="59B405EC" w14:textId="77777777" w:rsidR="00A84A6B" w:rsidRPr="00FE1828" w:rsidRDefault="00A84A6B" w:rsidP="002A64C5">
      <w:pPr>
        <w:rPr>
          <w:rFonts w:ascii="Times New Roman" w:hAnsi="Times New Roman" w:cs="Times New Roman"/>
        </w:rPr>
      </w:pPr>
      <w:r w:rsidRPr="00FE1828">
        <w:rPr>
          <w:rFonts w:ascii="Times New Roman" w:hAnsi="Times New Roman" w:cs="Times New Roman"/>
        </w:rPr>
        <w:t xml:space="preserve">I added Item categories with suggested AP cost, to replace the previous rule where GMs had to clarify AP cost in every Item’s description. This hopefully makes it much easier for GMs to prep. </w:t>
      </w:r>
      <w:r w:rsidRPr="00FE1828">
        <w:rPr>
          <w:rFonts w:ascii="Times New Roman" w:hAnsi="Times New Roman" w:cs="Times New Roman"/>
        </w:rPr>
        <w:br/>
        <w:t xml:space="preserve">I also removed the rule of doubling AP cost during Enemy Phase in favor of adding “This can be done during the Enemy Phase” to specific Action descriptions. </w:t>
      </w:r>
      <w:r w:rsidRPr="00FE1828">
        <w:rPr>
          <w:rFonts w:ascii="Times New Roman" w:hAnsi="Times New Roman" w:cs="Times New Roman"/>
        </w:rPr>
        <w:br/>
        <w:t xml:space="preserve">This was done to prevent confusing/overwhelming players. </w:t>
      </w:r>
      <w:r w:rsidRPr="00FE1828">
        <w:rPr>
          <w:rFonts w:ascii="Times New Roman" w:hAnsi="Times New Roman" w:cs="Times New Roman"/>
        </w:rPr>
        <w:br/>
        <w:t xml:space="preserve">I reduced players’ starting AP to 8 as a result of this. </w:t>
      </w:r>
    </w:p>
    <w:p w14:paraId="6BAEA405" w14:textId="77777777" w:rsidR="002B5A9A" w:rsidRPr="00FE1828" w:rsidRDefault="00A84A6B" w:rsidP="002B5A9A">
      <w:pPr>
        <w:rPr>
          <w:rFonts w:ascii="Times New Roman" w:hAnsi="Times New Roman" w:cs="Times New Roman"/>
        </w:rPr>
      </w:pPr>
      <w:r w:rsidRPr="00FE1828">
        <w:rPr>
          <w:rFonts w:ascii="Times New Roman" w:hAnsi="Times New Roman" w:cs="Times New Roman"/>
        </w:rPr>
        <w:t xml:space="preserve">As a result of Michael’s feedback, I also reworded some phrases for clarity, like Movement’s description. </w:t>
      </w:r>
    </w:p>
    <w:p w14:paraId="4BE26DA3" w14:textId="77777777" w:rsidR="002B5A9A" w:rsidRPr="00FE1828" w:rsidRDefault="002B5A9A" w:rsidP="002B5A9A">
      <w:pPr>
        <w:rPr>
          <w:rFonts w:ascii="Times New Roman" w:hAnsi="Times New Roman" w:cs="Times New Roman"/>
        </w:rPr>
      </w:pPr>
    </w:p>
    <w:p w14:paraId="049D978F" w14:textId="77777777" w:rsidR="00FE1828" w:rsidRDefault="00FE1828">
      <w:pPr>
        <w:rPr>
          <w:rFonts w:ascii="Times New Roman" w:eastAsiaTheme="majorEastAsia" w:hAnsi="Times New Roman" w:cs="Times New Roman"/>
          <w:color w:val="2F5496" w:themeColor="accent1" w:themeShade="BF"/>
          <w:sz w:val="26"/>
          <w:szCs w:val="26"/>
        </w:rPr>
      </w:pPr>
      <w:r>
        <w:rPr>
          <w:rFonts w:ascii="Times New Roman" w:hAnsi="Times New Roman" w:cs="Times New Roman"/>
        </w:rPr>
        <w:br w:type="page"/>
      </w:r>
    </w:p>
    <w:p w14:paraId="1D475A78" w14:textId="231C02A1" w:rsidR="002B5A9A" w:rsidRPr="00FE1828" w:rsidRDefault="002B5A9A" w:rsidP="002B5A9A">
      <w:pPr>
        <w:pStyle w:val="Heading2"/>
        <w:rPr>
          <w:rFonts w:ascii="Times New Roman" w:hAnsi="Times New Roman" w:cs="Times New Roman"/>
        </w:rPr>
      </w:pPr>
      <w:r w:rsidRPr="00FE1828">
        <w:rPr>
          <w:rFonts w:ascii="Times New Roman" w:hAnsi="Times New Roman" w:cs="Times New Roman"/>
        </w:rPr>
        <w:lastRenderedPageBreak/>
        <w:t>6/24/2023</w:t>
      </w:r>
    </w:p>
    <w:p w14:paraId="26D476F8" w14:textId="77777777" w:rsidR="002B5A9A" w:rsidRPr="00FE1828" w:rsidRDefault="002B5A9A" w:rsidP="002B5A9A">
      <w:pPr>
        <w:ind w:firstLine="720"/>
        <w:rPr>
          <w:rFonts w:ascii="Times New Roman" w:hAnsi="Times New Roman" w:cs="Times New Roman"/>
        </w:rPr>
      </w:pPr>
      <w:r w:rsidRPr="00FE1828">
        <w:rPr>
          <w:rFonts w:ascii="Times New Roman" w:hAnsi="Times New Roman" w:cs="Times New Roman"/>
        </w:rPr>
        <w:t xml:space="preserve">I started working on a Pocket Book edition through Barnes &amp; Nobles. </w:t>
      </w:r>
    </w:p>
    <w:p w14:paraId="21963699" w14:textId="5F925D1E" w:rsidR="002B5A9A" w:rsidRPr="00FE1828" w:rsidRDefault="002B5A9A" w:rsidP="002B5A9A">
      <w:pPr>
        <w:rPr>
          <w:rFonts w:ascii="Times New Roman" w:hAnsi="Times New Roman" w:cs="Times New Roman"/>
        </w:rPr>
      </w:pPr>
      <w:r w:rsidRPr="00FE1828">
        <w:rPr>
          <w:rFonts w:ascii="Times New Roman" w:hAnsi="Times New Roman" w:cs="Times New Roman"/>
        </w:rPr>
        <w:t xml:space="preserve">This version is mostly the same as the regular version, but the formatting has been vastly adjusted to accommodate a smaller print size (5x8). Extra blank pages have also been added for note-taking. </w:t>
      </w:r>
    </w:p>
    <w:p w14:paraId="738029D7" w14:textId="496E4F23" w:rsidR="002B5A9A" w:rsidRDefault="002B5A9A" w:rsidP="002B5A9A">
      <w:pPr>
        <w:rPr>
          <w:rFonts w:ascii="Times New Roman" w:hAnsi="Times New Roman" w:cs="Times New Roman"/>
        </w:rPr>
      </w:pPr>
      <w:r w:rsidRPr="00FE1828">
        <w:rPr>
          <w:rFonts w:ascii="Times New Roman" w:hAnsi="Times New Roman" w:cs="Times New Roman"/>
        </w:rPr>
        <w:t xml:space="preserve">I also made some minor universal changes to the PB edition and the regular edition, like changing the shorthand for halved rolls from Xd6h to Xd6½. </w:t>
      </w:r>
    </w:p>
    <w:p w14:paraId="2AD34A93" w14:textId="77777777" w:rsidR="00671759" w:rsidRPr="00FE1828" w:rsidRDefault="00671759" w:rsidP="002B5A9A">
      <w:pPr>
        <w:rPr>
          <w:rFonts w:ascii="Times New Roman" w:hAnsi="Times New Roman" w:cs="Times New Roman"/>
        </w:rPr>
      </w:pPr>
    </w:p>
    <w:p w14:paraId="7FAF9998" w14:textId="77777777" w:rsidR="00FE1828" w:rsidRPr="00FE1828" w:rsidRDefault="002B5A9A" w:rsidP="00FE1828">
      <w:pPr>
        <w:ind w:firstLine="720"/>
        <w:rPr>
          <w:rFonts w:ascii="Times New Roman" w:eastAsia="Times New Roman" w:hAnsi="Times New Roman" w:cs="Times New Roman"/>
          <w:kern w:val="0"/>
          <w14:ligatures w14:val="none"/>
        </w:rPr>
      </w:pPr>
      <w:r w:rsidRPr="00FE1828">
        <w:rPr>
          <w:rFonts w:ascii="Times New Roman" w:eastAsia="Times New Roman" w:hAnsi="Times New Roman" w:cs="Times New Roman"/>
          <w:kern w:val="0"/>
          <w14:ligatures w14:val="none"/>
        </w:rPr>
        <w:t xml:space="preserve">I reworked the player’s character sheet on Figma into a format that works better for a 5x8 sized printing. </w:t>
      </w:r>
    </w:p>
    <w:p w14:paraId="0BF27D9F" w14:textId="60B44B0A" w:rsidR="00FE1828" w:rsidRPr="00FE1828" w:rsidRDefault="002B5A9A" w:rsidP="00FE1828">
      <w:pPr>
        <w:rPr>
          <w:rFonts w:ascii="Times New Roman" w:eastAsia="Times New Roman" w:hAnsi="Times New Roman" w:cs="Times New Roman"/>
          <w:kern w:val="0"/>
          <w14:ligatures w14:val="none"/>
        </w:rPr>
      </w:pPr>
      <w:r w:rsidRPr="00FE1828">
        <w:rPr>
          <w:rFonts w:ascii="Times New Roman" w:eastAsia="Times New Roman" w:hAnsi="Times New Roman" w:cs="Times New Roman"/>
          <w:kern w:val="0"/>
          <w14:ligatures w14:val="none"/>
        </w:rPr>
        <w:t xml:space="preserve">During this time, I printed out multiple iterations on multiple sizes that I reworked, and I finally decided on this 5x8 size.  </w:t>
      </w:r>
    </w:p>
    <w:p w14:paraId="7644C37D" w14:textId="77777777" w:rsidR="00671759" w:rsidRDefault="00671759" w:rsidP="00FE1828">
      <w:pPr>
        <w:rPr>
          <w:rFonts w:ascii="Times New Roman" w:eastAsia="Times New Roman" w:hAnsi="Times New Roman" w:cs="Times New Roman"/>
          <w:kern w:val="0"/>
          <w14:ligatures w14:val="none"/>
        </w:rPr>
      </w:pPr>
    </w:p>
    <w:p w14:paraId="61470143" w14:textId="06E0B9CE" w:rsidR="00FE1828" w:rsidRDefault="00FE1828" w:rsidP="00FE1828">
      <w:pPr>
        <w:rPr>
          <w:rFonts w:ascii="Times New Roman" w:eastAsia="Times New Roman" w:hAnsi="Times New Roman" w:cs="Times New Roman"/>
          <w:kern w:val="0"/>
          <w14:ligatures w14:val="none"/>
        </w:rPr>
      </w:pPr>
      <w:r w:rsidRPr="00FE1828">
        <w:rPr>
          <w:rFonts w:ascii="Times New Roman" w:eastAsia="Times New Roman" w:hAnsi="Times New Roman" w:cs="Times New Roman"/>
          <w:kern w:val="0"/>
          <w14:ligatures w14:val="none"/>
        </w:rPr>
        <w:tab/>
        <w:t xml:space="preserve">I researched various companies to print this pocketbook edition. </w:t>
      </w:r>
    </w:p>
    <w:p w14:paraId="678207CC" w14:textId="77777777" w:rsidR="00FE1828" w:rsidRDefault="00FE1828" w:rsidP="00FE1828">
      <w:pPr>
        <w:rPr>
          <w:rFonts w:ascii="Times New Roman" w:eastAsia="Times New Roman" w:hAnsi="Times New Roman" w:cs="Times New Roman"/>
          <w:kern w:val="0"/>
          <w14:ligatures w14:val="none"/>
        </w:rPr>
      </w:pPr>
      <w:r w:rsidRPr="00FE1828">
        <w:rPr>
          <w:rFonts w:ascii="Times New Roman" w:eastAsia="Times New Roman" w:hAnsi="Times New Roman" w:cs="Times New Roman"/>
          <w:kern w:val="0"/>
          <w14:ligatures w14:val="none"/>
        </w:rPr>
        <w:t xml:space="preserve">I originally looked into this to get price quotes for how much this should cost; I want this game to be accessible, so I want to charge less than $20 for the book edition. </w:t>
      </w:r>
    </w:p>
    <w:p w14:paraId="05DF09F9" w14:textId="0B950A5A" w:rsidR="00FE1828" w:rsidRDefault="00FE1828" w:rsidP="00FE1828">
      <w:pPr>
        <w:rPr>
          <w:rFonts w:ascii="Times New Roman" w:eastAsia="Times New Roman" w:hAnsi="Times New Roman" w:cs="Times New Roman"/>
          <w:kern w:val="0"/>
          <w14:ligatures w14:val="none"/>
        </w:rPr>
      </w:pPr>
      <w:r w:rsidRPr="00FE1828">
        <w:rPr>
          <w:rFonts w:ascii="Times New Roman" w:eastAsia="Times New Roman" w:hAnsi="Times New Roman" w:cs="Times New Roman"/>
          <w:kern w:val="0"/>
          <w14:ligatures w14:val="none"/>
        </w:rPr>
        <w:t>I also want to see how feasible it would be to playtest the pocketbook edition for GM playtesting.</w:t>
      </w:r>
      <w:r>
        <w:rPr>
          <w:rFonts w:ascii="Times New Roman" w:eastAsia="Times New Roman" w:hAnsi="Times New Roman" w:cs="Times New Roman"/>
          <w:kern w:val="0"/>
          <w14:ligatures w14:val="none"/>
        </w:rPr>
        <w:t xml:space="preserve"> </w:t>
      </w:r>
    </w:p>
    <w:p w14:paraId="6E5145D1" w14:textId="2F397D7E" w:rsidR="00FE1828" w:rsidRDefault="00FE1828" w:rsidP="00FE1828">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 found out that Barnes &amp; Noble has an incredibly easy process (so far) and very reasonable pricing for book printing, selling, and publishing, so I’ve decided to go ahead and go through the entire process </w:t>
      </w:r>
      <w:r w:rsidR="001E50E4">
        <w:rPr>
          <w:rFonts w:ascii="Times New Roman" w:eastAsia="Times New Roman" w:hAnsi="Times New Roman" w:cs="Times New Roman"/>
          <w:kern w:val="0"/>
          <w14:ligatures w14:val="none"/>
        </w:rPr>
        <w:t xml:space="preserve">and do a playtest with a printed version of the book. </w:t>
      </w:r>
    </w:p>
    <w:p w14:paraId="45A40256" w14:textId="77777777" w:rsidR="00671759" w:rsidRDefault="00671759" w:rsidP="00FE1828">
      <w:pPr>
        <w:rPr>
          <w:rFonts w:ascii="Times New Roman" w:eastAsia="Times New Roman" w:hAnsi="Times New Roman" w:cs="Times New Roman"/>
          <w:kern w:val="0"/>
          <w14:ligatures w14:val="none"/>
        </w:rPr>
      </w:pPr>
    </w:p>
    <w:p w14:paraId="6FFC9931" w14:textId="470C8054" w:rsidR="001E50E4" w:rsidRDefault="001E50E4" w:rsidP="00FE1828">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t xml:space="preserve">Because of the surprising accessibility of printing and selling books, I’ve also decided to make a pocketbook edition for character sheets. </w:t>
      </w:r>
    </w:p>
    <w:p w14:paraId="44D8BE8D" w14:textId="613F433A" w:rsidR="001E50E4" w:rsidRDefault="001E50E4" w:rsidP="00FE1828">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Since the character sheet by itself isn’t enough content to warrant the murder of so many trees, I’ve decided to release this as a “Book of Characters,” which will include 10 character sheets. </w:t>
      </w:r>
    </w:p>
    <w:p w14:paraId="308A7A5A" w14:textId="35AB692C" w:rsidR="001E50E4" w:rsidRPr="00FE1828" w:rsidRDefault="001E50E4" w:rsidP="00FE1828">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Each of these character sheets will have the character description on the first page (like the cover to a mini-book), followed by 4 pages for the Stats (1 page for each Stat), which is then followed by 5 blank pages for note-taking and as a buffer between other character sheets. This will make for a total of 80 pages. </w:t>
      </w:r>
    </w:p>
    <w:p w14:paraId="717F815E" w14:textId="77777777" w:rsidR="00FE1828" w:rsidRDefault="00FE1828">
      <w:pPr>
        <w:rPr>
          <w:rFonts w:ascii="Times New Roman" w:eastAsiaTheme="majorEastAsia" w:hAnsi="Times New Roman" w:cs="Times New Roman"/>
          <w:color w:val="2F5496" w:themeColor="accent1" w:themeShade="BF"/>
          <w:sz w:val="26"/>
          <w:szCs w:val="26"/>
        </w:rPr>
      </w:pPr>
      <w:r>
        <w:rPr>
          <w:rFonts w:ascii="Times New Roman" w:hAnsi="Times New Roman" w:cs="Times New Roman"/>
        </w:rPr>
        <w:br w:type="page"/>
      </w:r>
    </w:p>
    <w:p w14:paraId="09BE8DCC" w14:textId="6B2B26E1" w:rsidR="00FE1828" w:rsidRDefault="00FE1828" w:rsidP="00FE1828">
      <w:pPr>
        <w:pStyle w:val="Heading2"/>
        <w:rPr>
          <w:rFonts w:ascii="Times New Roman" w:hAnsi="Times New Roman" w:cs="Times New Roman"/>
        </w:rPr>
      </w:pPr>
      <w:r w:rsidRPr="00FE1828">
        <w:rPr>
          <w:rFonts w:ascii="Times New Roman" w:hAnsi="Times New Roman" w:cs="Times New Roman"/>
        </w:rPr>
        <w:lastRenderedPageBreak/>
        <w:t>Playtest Data</w:t>
      </w:r>
    </w:p>
    <w:p w14:paraId="73B43D33" w14:textId="350A6756" w:rsidR="00FE1828" w:rsidRPr="00FE1828" w:rsidRDefault="00FE1828" w:rsidP="00FE1828">
      <w:r>
        <w:t>Data</w:t>
      </w:r>
    </w:p>
    <w:p w14:paraId="0D752F79" w14:textId="77777777" w:rsidR="00FE1828" w:rsidRPr="00FE1828" w:rsidRDefault="00FE1828" w:rsidP="00FE1828">
      <w:pPr>
        <w:pStyle w:val="Heading3"/>
        <w:rPr>
          <w:rFonts w:ascii="Times New Roman" w:hAnsi="Times New Roman" w:cs="Times New Roman"/>
        </w:rPr>
      </w:pPr>
      <w:r w:rsidRPr="00FE1828">
        <w:rPr>
          <w:rFonts w:ascii="Times New Roman" w:hAnsi="Times New Roman" w:cs="Times New Roman"/>
        </w:rPr>
        <w:t>Feedback Quotes</w:t>
      </w:r>
    </w:p>
    <w:p w14:paraId="30F9A119" w14:textId="77777777" w:rsidR="00FE1828" w:rsidRPr="00FE1828" w:rsidRDefault="00FE1828" w:rsidP="00FE1828"/>
    <w:p w14:paraId="27E9D470" w14:textId="77777777" w:rsidR="00FE1828" w:rsidRDefault="00FE1828" w:rsidP="00FE1828">
      <w:pPr>
        <w:pStyle w:val="Heading3"/>
        <w:rPr>
          <w:rFonts w:ascii="Times New Roman" w:hAnsi="Times New Roman" w:cs="Times New Roman"/>
        </w:rPr>
      </w:pPr>
      <w:r w:rsidRPr="00FE1828">
        <w:rPr>
          <w:rFonts w:ascii="Times New Roman" w:hAnsi="Times New Roman" w:cs="Times New Roman"/>
        </w:rPr>
        <w:t>Testers</w:t>
      </w:r>
    </w:p>
    <w:p w14:paraId="40E71361" w14:textId="1AB535BC" w:rsidR="00FE1828" w:rsidRDefault="00FE1828" w:rsidP="00FE1828">
      <w:r>
        <w:t xml:space="preserve">So far, Cole Williams, Michael </w:t>
      </w:r>
      <w:proofErr w:type="spellStart"/>
      <w:r>
        <w:t>Lesaca</w:t>
      </w:r>
      <w:proofErr w:type="spellEnd"/>
      <w:r>
        <w:t>, Addie (get name), Keegan Logan, Kaleb Brown, Sam Friedman.</w:t>
      </w:r>
      <w:r>
        <w:br w:type="page"/>
      </w:r>
    </w:p>
    <w:p w14:paraId="54D005C0" w14:textId="77777777" w:rsidR="00FE1828" w:rsidRDefault="00FE1828">
      <w:pPr>
        <w:rPr>
          <w:rStyle w:val="Heading1Char"/>
          <w:rFonts w:ascii="Times New Roman" w:hAnsi="Times New Roman" w:cs="Times New Roman"/>
        </w:rPr>
      </w:pPr>
      <w:r>
        <w:rPr>
          <w:rStyle w:val="Heading1Char"/>
          <w:rFonts w:ascii="Times New Roman" w:hAnsi="Times New Roman" w:cs="Times New Roman"/>
        </w:rPr>
        <w:lastRenderedPageBreak/>
        <w:br w:type="page"/>
      </w:r>
    </w:p>
    <w:p w14:paraId="0B79D2B2" w14:textId="77777777" w:rsidR="00FE1828" w:rsidRDefault="00FE1828">
      <w:pPr>
        <w:rPr>
          <w:rStyle w:val="Heading1Char"/>
          <w:rFonts w:ascii="Times New Roman" w:hAnsi="Times New Roman" w:cs="Times New Roman"/>
        </w:rPr>
      </w:pPr>
      <w:r>
        <w:rPr>
          <w:rStyle w:val="Heading1Char"/>
          <w:rFonts w:ascii="Times New Roman" w:hAnsi="Times New Roman" w:cs="Times New Roman"/>
        </w:rPr>
        <w:lastRenderedPageBreak/>
        <w:br w:type="page"/>
      </w:r>
    </w:p>
    <w:p w14:paraId="2D5608EC" w14:textId="4B796739" w:rsidR="002A64C5" w:rsidRPr="00FE1828" w:rsidRDefault="002A64C5" w:rsidP="00FE1828">
      <w:pPr>
        <w:pStyle w:val="Heading1"/>
      </w:pPr>
      <w:r w:rsidRPr="00FE1828">
        <w:rPr>
          <w:rStyle w:val="Heading1Char"/>
          <w:rFonts w:ascii="Times New Roman" w:hAnsi="Times New Roman" w:cs="Times New Roman"/>
        </w:rPr>
        <w:lastRenderedPageBreak/>
        <w:t>Version 0.1.6</w:t>
      </w:r>
    </w:p>
    <w:p w14:paraId="58A0FFE1" w14:textId="77777777" w:rsidR="002A64C5" w:rsidRPr="00FE1828" w:rsidRDefault="002A64C5" w:rsidP="002A64C5">
      <w:pPr>
        <w:pStyle w:val="Heading2"/>
        <w:rPr>
          <w:rFonts w:ascii="Times New Roman" w:hAnsi="Times New Roman" w:cs="Times New Roman"/>
        </w:rPr>
      </w:pPr>
      <w:r w:rsidRPr="00FE1828">
        <w:rPr>
          <w:rFonts w:ascii="Times New Roman" w:hAnsi="Times New Roman" w:cs="Times New Roman"/>
        </w:rPr>
        <w:t>6/12/23</w:t>
      </w:r>
    </w:p>
    <w:p w14:paraId="338532C8" w14:textId="77777777" w:rsidR="002A64C5" w:rsidRPr="00FE1828" w:rsidRDefault="002A64C5" w:rsidP="002A64C5">
      <w:pPr>
        <w:ind w:firstLine="720"/>
        <w:rPr>
          <w:rFonts w:ascii="Times New Roman" w:hAnsi="Times New Roman" w:cs="Times New Roman"/>
        </w:rPr>
      </w:pPr>
      <w:r w:rsidRPr="00FE1828">
        <w:rPr>
          <w:rFonts w:ascii="Times New Roman" w:hAnsi="Times New Roman" w:cs="Times New Roman"/>
        </w:rPr>
        <w:t xml:space="preserve">I worked on formatting throughout the entire document. I started using more consistent visual language; game terms are now all Capitalized and </w:t>
      </w:r>
      <w:r w:rsidRPr="00FE1828">
        <w:rPr>
          <w:rFonts w:ascii="Times New Roman" w:hAnsi="Times New Roman" w:cs="Times New Roman"/>
          <w:i/>
          <w:iCs/>
        </w:rPr>
        <w:t>italicized</w:t>
      </w:r>
      <w:r w:rsidRPr="00FE1828">
        <w:rPr>
          <w:rFonts w:ascii="Times New Roman" w:hAnsi="Times New Roman" w:cs="Times New Roman"/>
        </w:rPr>
        <w:t xml:space="preserve">. I also used </w:t>
      </w:r>
      <w:r w:rsidRPr="00FE1828">
        <w:rPr>
          <w:rFonts w:ascii="Times New Roman" w:hAnsi="Times New Roman" w:cs="Times New Roman"/>
          <w:b/>
          <w:bCs/>
        </w:rPr>
        <w:t>bold</w:t>
      </w:r>
      <w:r w:rsidRPr="00FE1828">
        <w:rPr>
          <w:rFonts w:ascii="Times New Roman" w:hAnsi="Times New Roman" w:cs="Times New Roman"/>
        </w:rPr>
        <w:t xml:space="preserve"> to highlight important phrases in each section of the rulebook in an attempt to make it </w:t>
      </w:r>
      <w:proofErr w:type="spellStart"/>
      <w:r w:rsidRPr="00FE1828">
        <w:rPr>
          <w:rFonts w:ascii="Times New Roman" w:hAnsi="Times New Roman" w:cs="Times New Roman"/>
        </w:rPr>
        <w:t>skimmable</w:t>
      </w:r>
      <w:proofErr w:type="spellEnd"/>
      <w:r w:rsidRPr="00FE1828">
        <w:rPr>
          <w:rFonts w:ascii="Times New Roman" w:hAnsi="Times New Roman" w:cs="Times New Roman"/>
        </w:rPr>
        <w:t xml:space="preserve">; playtest this by quizzing someone unfamiliar with the game and timing them. </w:t>
      </w:r>
    </w:p>
    <w:p w14:paraId="17F9E68B" w14:textId="77777777" w:rsidR="002A64C5" w:rsidRPr="00FE1828" w:rsidRDefault="002A64C5" w:rsidP="002A64C5">
      <w:pPr>
        <w:rPr>
          <w:rFonts w:ascii="Times New Roman" w:hAnsi="Times New Roman" w:cs="Times New Roman"/>
        </w:rPr>
      </w:pPr>
      <w:r w:rsidRPr="00FE1828">
        <w:rPr>
          <w:rFonts w:ascii="Times New Roman" w:hAnsi="Times New Roman" w:cs="Times New Roman"/>
        </w:rPr>
        <w:t xml:space="preserve">I also updated the Enemies in the Sample Content section to more accurately reflect the current rules. </w:t>
      </w:r>
    </w:p>
    <w:p w14:paraId="690E2BB3" w14:textId="77777777" w:rsidR="002A64C5" w:rsidRPr="00FE1828" w:rsidRDefault="002A64C5" w:rsidP="002A64C5">
      <w:pPr>
        <w:rPr>
          <w:rFonts w:ascii="Times New Roman" w:hAnsi="Times New Roman" w:cs="Times New Roman"/>
        </w:rPr>
      </w:pPr>
    </w:p>
    <w:p w14:paraId="5FAF5D9F" w14:textId="77777777" w:rsidR="002A64C5" w:rsidRPr="00FE1828" w:rsidRDefault="002A64C5" w:rsidP="002A64C5">
      <w:pPr>
        <w:pStyle w:val="Heading2"/>
        <w:rPr>
          <w:rFonts w:ascii="Times New Roman" w:hAnsi="Times New Roman" w:cs="Times New Roman"/>
        </w:rPr>
      </w:pPr>
      <w:r w:rsidRPr="00FE1828">
        <w:rPr>
          <w:rFonts w:ascii="Times New Roman" w:hAnsi="Times New Roman" w:cs="Times New Roman"/>
        </w:rPr>
        <w:t>6/18/23</w:t>
      </w:r>
    </w:p>
    <w:p w14:paraId="65A796AB" w14:textId="77777777" w:rsidR="002A64C5" w:rsidRPr="00FE1828" w:rsidRDefault="002A64C5" w:rsidP="002A64C5">
      <w:pPr>
        <w:rPr>
          <w:rFonts w:ascii="Times New Roman" w:hAnsi="Times New Roman" w:cs="Times New Roman"/>
        </w:rPr>
      </w:pPr>
      <w:r w:rsidRPr="00FE1828">
        <w:rPr>
          <w:rFonts w:ascii="Times New Roman" w:hAnsi="Times New Roman" w:cs="Times New Roman"/>
        </w:rPr>
        <w:tab/>
        <w:t xml:space="preserve">I worked on adding visual guides throughout the rulebook to aid in readability and help create a consistent visual language. </w:t>
      </w:r>
      <w:r w:rsidRPr="00FE1828">
        <w:rPr>
          <w:rFonts w:ascii="Times New Roman" w:hAnsi="Times New Roman" w:cs="Times New Roman"/>
        </w:rPr>
        <w:br/>
        <w:t xml:space="preserve">Callout boxes that are part of another section use thin borders, while callout boxes that are self-contained use thick borders. </w:t>
      </w:r>
      <w:r w:rsidRPr="00FE1828">
        <w:rPr>
          <w:rFonts w:ascii="Times New Roman" w:hAnsi="Times New Roman" w:cs="Times New Roman"/>
        </w:rPr>
        <w:br/>
        <w:t xml:space="preserve">All boxes use shades of gray to avoid needing colored ink for printing (for accessibility). </w:t>
      </w:r>
      <w:r w:rsidRPr="00FE1828">
        <w:rPr>
          <w:rFonts w:ascii="Times New Roman" w:hAnsi="Times New Roman" w:cs="Times New Roman"/>
        </w:rPr>
        <w:br/>
        <w:t xml:space="preserve">I added some icons to the stats from game-icons.net, and provided attribution. </w:t>
      </w:r>
    </w:p>
    <w:p w14:paraId="694C0C43" w14:textId="77777777" w:rsidR="002A64C5" w:rsidRPr="00FE1828" w:rsidRDefault="002A64C5" w:rsidP="002A64C5">
      <w:pPr>
        <w:rPr>
          <w:rFonts w:ascii="Times New Roman" w:hAnsi="Times New Roman" w:cs="Times New Roman"/>
        </w:rPr>
      </w:pPr>
      <w:r w:rsidRPr="00FE1828">
        <w:rPr>
          <w:rFonts w:ascii="Times New Roman" w:hAnsi="Times New Roman" w:cs="Times New Roman"/>
        </w:rPr>
        <w:t xml:space="preserve">I also changed Bonus Action to Auxiliary Action, to try and clear up confusion about having multiple types of Actions. </w:t>
      </w:r>
      <w:r w:rsidRPr="00FE1828">
        <w:rPr>
          <w:rFonts w:ascii="Times New Roman" w:hAnsi="Times New Roman" w:cs="Times New Roman"/>
        </w:rPr>
        <w:br/>
        <w:t xml:space="preserve">I also asked players about Actions and Quick Actions when doing vague actions, and players assumed Quick Actions would be used for quick tasks; mechanically, I want players to be able to interact with the environment using either their main action or bonus action, with the bonus action simply halving the roll. </w:t>
      </w:r>
      <w:r w:rsidRPr="00FE1828">
        <w:rPr>
          <w:rFonts w:ascii="Times New Roman" w:hAnsi="Times New Roman" w:cs="Times New Roman"/>
        </w:rPr>
        <w:br/>
        <w:t xml:space="preserve">This renaming will hopefully prevent association between the types of actions and time an action would take. </w:t>
      </w:r>
      <w:r w:rsidRPr="00FE1828">
        <w:rPr>
          <w:rFonts w:ascii="Times New Roman" w:hAnsi="Times New Roman" w:cs="Times New Roman"/>
        </w:rPr>
        <w:br/>
        <w:t xml:space="preserve">I also refer to vague actions as “Interactions,” to hopefully provide a name players can ask about, instead of a vague idea. </w:t>
      </w:r>
    </w:p>
    <w:p w14:paraId="257F66FE" w14:textId="77777777" w:rsidR="002A64C5" w:rsidRPr="00FE1828" w:rsidRDefault="002A64C5" w:rsidP="002A64C5">
      <w:pPr>
        <w:rPr>
          <w:rFonts w:ascii="Times New Roman" w:hAnsi="Times New Roman" w:cs="Times New Roman"/>
        </w:rPr>
      </w:pPr>
      <w:r w:rsidRPr="00FE1828">
        <w:rPr>
          <w:rFonts w:ascii="Times New Roman" w:hAnsi="Times New Roman" w:cs="Times New Roman"/>
        </w:rPr>
        <w:t xml:space="preserve">I halved the amount of Health enemies have to help make combat shorter, but I also made it easier to buy higher damage rolls, to increase the stakes of combat. </w:t>
      </w:r>
      <w:r w:rsidRPr="00FE1828">
        <w:rPr>
          <w:rFonts w:ascii="Times New Roman" w:hAnsi="Times New Roman" w:cs="Times New Roman"/>
        </w:rPr>
        <w:br/>
        <w:t xml:space="preserve">Instead of adding a cost to “combine” half rolls, I simply made a higher cost for a full roll to make it easier for the GM to create combat encounters. </w:t>
      </w:r>
    </w:p>
    <w:p w14:paraId="239EF365" w14:textId="77777777" w:rsidR="002A64C5" w:rsidRPr="00FE1828" w:rsidRDefault="002A64C5" w:rsidP="002A64C5">
      <w:pPr>
        <w:rPr>
          <w:rFonts w:ascii="Times New Roman" w:hAnsi="Times New Roman" w:cs="Times New Roman"/>
        </w:rPr>
      </w:pPr>
      <w:r w:rsidRPr="00FE1828">
        <w:rPr>
          <w:rFonts w:ascii="Times New Roman" w:hAnsi="Times New Roman" w:cs="Times New Roman"/>
        </w:rPr>
        <w:t xml:space="preserve">I removed the healing effect from Quick Help because players still forget it exists, and even after being reminded, they rarely </w:t>
      </w:r>
      <w:r w:rsidRPr="00FE1828">
        <w:rPr>
          <w:rFonts w:ascii="Times New Roman" w:hAnsi="Times New Roman" w:cs="Times New Roman"/>
          <w:i/>
          <w:iCs/>
        </w:rPr>
        <w:t>want</w:t>
      </w:r>
      <w:r w:rsidRPr="00FE1828">
        <w:rPr>
          <w:rFonts w:ascii="Times New Roman" w:hAnsi="Times New Roman" w:cs="Times New Roman"/>
        </w:rPr>
        <w:t xml:space="preserve"> to use it. </w:t>
      </w:r>
    </w:p>
    <w:p w14:paraId="03A36D17" w14:textId="77777777" w:rsidR="002B5A9A" w:rsidRPr="00FE1828" w:rsidRDefault="002B5A9A">
      <w:pPr>
        <w:rPr>
          <w:rFonts w:ascii="Times New Roman" w:eastAsiaTheme="majorEastAsia" w:hAnsi="Times New Roman" w:cs="Times New Roman"/>
          <w:color w:val="2F5496" w:themeColor="accent1" w:themeShade="BF"/>
          <w:sz w:val="26"/>
          <w:szCs w:val="26"/>
        </w:rPr>
      </w:pPr>
      <w:r w:rsidRPr="00FE1828">
        <w:rPr>
          <w:rFonts w:ascii="Times New Roman" w:hAnsi="Times New Roman" w:cs="Times New Roman"/>
        </w:rPr>
        <w:br w:type="page"/>
      </w:r>
    </w:p>
    <w:p w14:paraId="23EC2A5B" w14:textId="0D0B4003" w:rsidR="002A64C5" w:rsidRPr="00FE1828" w:rsidRDefault="002A64C5" w:rsidP="002A64C5">
      <w:pPr>
        <w:pStyle w:val="Heading2"/>
        <w:rPr>
          <w:rFonts w:ascii="Times New Roman" w:hAnsi="Times New Roman" w:cs="Times New Roman"/>
        </w:rPr>
      </w:pPr>
      <w:r w:rsidRPr="00FE1828">
        <w:rPr>
          <w:rFonts w:ascii="Times New Roman" w:hAnsi="Times New Roman" w:cs="Times New Roman"/>
        </w:rPr>
        <w:lastRenderedPageBreak/>
        <w:t>Playtest Data</w:t>
      </w:r>
    </w:p>
    <w:p w14:paraId="3621B588" w14:textId="77777777" w:rsidR="002A64C5" w:rsidRPr="00FE1828" w:rsidRDefault="002A64C5" w:rsidP="002A64C5">
      <w:pPr>
        <w:pStyle w:val="Heading3"/>
        <w:rPr>
          <w:rFonts w:ascii="Times New Roman" w:hAnsi="Times New Roman" w:cs="Times New Roman"/>
        </w:rPr>
      </w:pPr>
      <w:r w:rsidRPr="00FE1828">
        <w:rPr>
          <w:rFonts w:ascii="Times New Roman" w:hAnsi="Times New Roman" w:cs="Times New Roman"/>
        </w:rPr>
        <w:t>6/17/23</w:t>
      </w:r>
    </w:p>
    <w:p w14:paraId="463DFF64" w14:textId="77777777" w:rsidR="002A64C5" w:rsidRPr="00FE1828" w:rsidRDefault="002A64C5" w:rsidP="002A64C5">
      <w:pPr>
        <w:pStyle w:val="ListParagraph"/>
        <w:numPr>
          <w:ilvl w:val="0"/>
          <w:numId w:val="1"/>
        </w:numPr>
        <w:rPr>
          <w:rFonts w:ascii="Times New Roman" w:hAnsi="Times New Roman" w:cs="Times New Roman"/>
        </w:rPr>
      </w:pPr>
      <w:r w:rsidRPr="00FE1828">
        <w:rPr>
          <w:rFonts w:ascii="Times New Roman" w:hAnsi="Times New Roman" w:cs="Times New Roman"/>
        </w:rPr>
        <w:t xml:space="preserve">Players </w:t>
      </w:r>
      <w:r w:rsidRPr="00FE1828">
        <w:rPr>
          <w:rFonts w:ascii="Times New Roman" w:hAnsi="Times New Roman" w:cs="Times New Roman"/>
          <w:i/>
          <w:iCs/>
        </w:rPr>
        <w:t>never</w:t>
      </w:r>
      <w:r w:rsidRPr="00FE1828">
        <w:rPr>
          <w:rFonts w:ascii="Times New Roman" w:hAnsi="Times New Roman" w:cs="Times New Roman"/>
        </w:rPr>
        <w:t xml:space="preserve"> used Quick Help to heal anyone</w:t>
      </w:r>
    </w:p>
    <w:p w14:paraId="537B8920" w14:textId="77777777" w:rsidR="002A64C5" w:rsidRPr="00FE1828" w:rsidRDefault="002A64C5" w:rsidP="002A64C5">
      <w:pPr>
        <w:pStyle w:val="ListParagraph"/>
        <w:numPr>
          <w:ilvl w:val="0"/>
          <w:numId w:val="1"/>
        </w:numPr>
        <w:rPr>
          <w:rFonts w:ascii="Times New Roman" w:hAnsi="Times New Roman" w:cs="Times New Roman"/>
        </w:rPr>
      </w:pPr>
      <w:r w:rsidRPr="00FE1828">
        <w:rPr>
          <w:rFonts w:ascii="Times New Roman" w:hAnsi="Times New Roman" w:cs="Times New Roman"/>
        </w:rPr>
        <w:t>Players tried to use ranged attacks, but did not inherently understand that range doesn’t matter for attacks (this may need to be called out specifically)</w:t>
      </w:r>
    </w:p>
    <w:p w14:paraId="45487CBF" w14:textId="77777777" w:rsidR="002A64C5" w:rsidRPr="00FE1828" w:rsidRDefault="002A64C5" w:rsidP="002A64C5">
      <w:pPr>
        <w:pStyle w:val="ListParagraph"/>
        <w:numPr>
          <w:ilvl w:val="0"/>
          <w:numId w:val="1"/>
        </w:numPr>
        <w:rPr>
          <w:rFonts w:ascii="Times New Roman" w:hAnsi="Times New Roman" w:cs="Times New Roman"/>
        </w:rPr>
      </w:pPr>
      <w:r w:rsidRPr="00FE1828">
        <w:rPr>
          <w:rFonts w:ascii="Times New Roman" w:hAnsi="Times New Roman" w:cs="Times New Roman"/>
        </w:rPr>
        <w:t>5/6 Players filled out character details in the empty space to the right of the Who, What, Where, When, Why text. The 1 player that didn’t instead wrote a blurb explaining that their character is “as depicted in [movie]</w:t>
      </w:r>
    </w:p>
    <w:p w14:paraId="08E6895A" w14:textId="77777777" w:rsidR="002A64C5" w:rsidRPr="00FE1828" w:rsidRDefault="002A64C5" w:rsidP="002A64C5">
      <w:pPr>
        <w:pStyle w:val="ListParagraph"/>
        <w:numPr>
          <w:ilvl w:val="0"/>
          <w:numId w:val="1"/>
        </w:numPr>
        <w:rPr>
          <w:rFonts w:ascii="Times New Roman" w:hAnsi="Times New Roman" w:cs="Times New Roman"/>
        </w:rPr>
      </w:pPr>
      <w:r w:rsidRPr="00FE1828">
        <w:rPr>
          <w:rFonts w:ascii="Times New Roman" w:hAnsi="Times New Roman" w:cs="Times New Roman"/>
        </w:rPr>
        <w:t xml:space="preserve">4/6 players drew their character on the bottom-left of the character sheet, 1/6 player did not draw a character portrait, and 1/6 player drew their character portrait directly underneath their character details. </w:t>
      </w:r>
    </w:p>
    <w:p w14:paraId="3CB2AAFA" w14:textId="77777777" w:rsidR="002A64C5" w:rsidRPr="00FE1828" w:rsidRDefault="002A64C5">
      <w:pPr>
        <w:rPr>
          <w:rFonts w:ascii="Times New Roman" w:eastAsiaTheme="majorEastAsia" w:hAnsi="Times New Roman" w:cs="Times New Roman"/>
          <w:color w:val="2F5496" w:themeColor="accent1" w:themeShade="BF"/>
          <w:sz w:val="32"/>
          <w:szCs w:val="32"/>
        </w:rPr>
      </w:pPr>
      <w:r w:rsidRPr="00FE1828">
        <w:rPr>
          <w:rFonts w:ascii="Times New Roman" w:hAnsi="Times New Roman" w:cs="Times New Roman"/>
        </w:rPr>
        <w:br w:type="page"/>
      </w:r>
    </w:p>
    <w:p w14:paraId="49C5A7D5" w14:textId="1F8E99E5" w:rsidR="004950B4" w:rsidRPr="00FE1828" w:rsidRDefault="00BE6A78" w:rsidP="00BE6A78">
      <w:pPr>
        <w:pStyle w:val="Heading1"/>
        <w:rPr>
          <w:rFonts w:ascii="Times New Roman" w:hAnsi="Times New Roman" w:cs="Times New Roman"/>
        </w:rPr>
      </w:pPr>
      <w:r w:rsidRPr="00FE1828">
        <w:rPr>
          <w:rFonts w:ascii="Times New Roman" w:hAnsi="Times New Roman" w:cs="Times New Roman"/>
        </w:rPr>
        <w:lastRenderedPageBreak/>
        <w:t>Version 0.1.5</w:t>
      </w:r>
    </w:p>
    <w:p w14:paraId="2EA30C8A" w14:textId="64113EE8" w:rsidR="00B53ED1" w:rsidRPr="00FE1828" w:rsidRDefault="00B53ED1" w:rsidP="002A64C5">
      <w:pPr>
        <w:pStyle w:val="Heading2"/>
        <w:rPr>
          <w:rFonts w:ascii="Times New Roman" w:eastAsia="Times New Roman" w:hAnsi="Times New Roman" w:cs="Times New Roman"/>
          <w:sz w:val="24"/>
          <w:szCs w:val="24"/>
        </w:rPr>
      </w:pPr>
      <w:r w:rsidRPr="00FE1828">
        <w:rPr>
          <w:rFonts w:ascii="Times New Roman" w:eastAsia="Times New Roman" w:hAnsi="Times New Roman" w:cs="Times New Roman"/>
        </w:rPr>
        <w:t>6/3/23</w:t>
      </w:r>
    </w:p>
    <w:p w14:paraId="4024D6B6" w14:textId="77777777" w:rsidR="00B53ED1" w:rsidRPr="00FE1828" w:rsidRDefault="00B53ED1" w:rsidP="00B53ED1">
      <w:pPr>
        <w:spacing w:after="0" w:line="240" w:lineRule="auto"/>
        <w:rPr>
          <w:rFonts w:ascii="Times New Roman" w:eastAsia="Times New Roman" w:hAnsi="Times New Roman" w:cs="Times New Roman"/>
          <w:kern w:val="0"/>
          <w:sz w:val="24"/>
          <w:szCs w:val="24"/>
          <w14:ligatures w14:val="none"/>
        </w:rPr>
      </w:pPr>
      <w:r w:rsidRPr="00FE1828">
        <w:rPr>
          <w:rFonts w:ascii="Times New Roman" w:eastAsia="Times New Roman" w:hAnsi="Times New Roman" w:cs="Times New Roman"/>
          <w:color w:val="000000"/>
          <w:kern w:val="0"/>
          <w14:ligatures w14:val="none"/>
        </w:rPr>
        <w:t>I created version 0.1.5.</w:t>
      </w:r>
    </w:p>
    <w:p w14:paraId="604DD005" w14:textId="77777777" w:rsidR="00B53ED1" w:rsidRPr="00FE1828" w:rsidRDefault="00B53ED1" w:rsidP="00B53ED1">
      <w:pPr>
        <w:spacing w:after="0" w:line="240" w:lineRule="auto"/>
        <w:rPr>
          <w:rFonts w:ascii="Times New Roman" w:eastAsia="Times New Roman" w:hAnsi="Times New Roman" w:cs="Times New Roman"/>
          <w:kern w:val="0"/>
          <w:sz w:val="24"/>
          <w:szCs w:val="24"/>
          <w14:ligatures w14:val="none"/>
        </w:rPr>
      </w:pPr>
      <w:r w:rsidRPr="00FE1828">
        <w:rPr>
          <w:rFonts w:ascii="Times New Roman" w:eastAsia="Times New Roman" w:hAnsi="Times New Roman" w:cs="Times New Roman"/>
          <w:color w:val="000000"/>
          <w:kern w:val="0"/>
          <w14:ligatures w14:val="none"/>
        </w:rPr>
        <w:t>I reorganized the player pages to more easily find information. </w:t>
      </w:r>
    </w:p>
    <w:p w14:paraId="243229BB" w14:textId="77777777" w:rsidR="00B53ED1" w:rsidRPr="00FE1828" w:rsidRDefault="00B53ED1" w:rsidP="00B53ED1">
      <w:pPr>
        <w:spacing w:after="0" w:line="240" w:lineRule="auto"/>
        <w:rPr>
          <w:rFonts w:ascii="Times New Roman" w:eastAsia="Times New Roman" w:hAnsi="Times New Roman" w:cs="Times New Roman"/>
          <w:kern w:val="0"/>
          <w:sz w:val="24"/>
          <w:szCs w:val="24"/>
          <w14:ligatures w14:val="none"/>
        </w:rPr>
      </w:pPr>
      <w:r w:rsidRPr="00FE1828">
        <w:rPr>
          <w:rFonts w:ascii="Times New Roman" w:eastAsia="Times New Roman" w:hAnsi="Times New Roman" w:cs="Times New Roman"/>
          <w:color w:val="000000"/>
          <w:kern w:val="0"/>
          <w14:ligatures w14:val="none"/>
        </w:rPr>
        <w:t>I renamed Speed to Skill, and renamed Shelter to Support (I thought of Skill being used for RP, like lockpicking), and Shelter didn’t seem to have any RP use, but Support could with teamwork checks. </w:t>
      </w:r>
    </w:p>
    <w:p w14:paraId="3377C393" w14:textId="77777777" w:rsidR="00B53ED1" w:rsidRPr="00FE1828" w:rsidRDefault="00B53ED1" w:rsidP="00B53ED1">
      <w:p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I added colored-in checkboxes Tier 1 in each Stat, so players don’t get confused at the starting stats.</w:t>
      </w:r>
    </w:p>
    <w:p w14:paraId="1496B3AC" w14:textId="77777777" w:rsidR="00B53ED1" w:rsidRPr="00FE1828" w:rsidRDefault="00B53ED1" w:rsidP="00B53ED1">
      <w:pPr>
        <w:spacing w:after="0" w:line="240" w:lineRule="auto"/>
        <w:rPr>
          <w:rFonts w:ascii="Times New Roman" w:eastAsia="Times New Roman" w:hAnsi="Times New Roman" w:cs="Times New Roman"/>
          <w:color w:val="000000"/>
          <w:kern w:val="0"/>
          <w14:ligatures w14:val="none"/>
        </w:rPr>
      </w:pPr>
    </w:p>
    <w:p w14:paraId="74779C15" w14:textId="109FDC27" w:rsidR="00B53ED1" w:rsidRPr="00FE1828" w:rsidRDefault="00B53ED1" w:rsidP="00B53ED1">
      <w:pPr>
        <w:pStyle w:val="Heading2"/>
        <w:rPr>
          <w:rFonts w:ascii="Times New Roman" w:eastAsia="Times New Roman" w:hAnsi="Times New Roman" w:cs="Times New Roman"/>
        </w:rPr>
      </w:pPr>
      <w:r w:rsidRPr="00FE1828">
        <w:rPr>
          <w:rFonts w:ascii="Times New Roman" w:eastAsia="Times New Roman" w:hAnsi="Times New Roman" w:cs="Times New Roman"/>
        </w:rPr>
        <w:t>6/11/23</w:t>
      </w:r>
    </w:p>
    <w:p w14:paraId="2BABC03A" w14:textId="77777777" w:rsidR="00B53ED1" w:rsidRPr="00FE1828" w:rsidRDefault="00B53ED1" w:rsidP="00B53ED1">
      <w:p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 xml:space="preserve">I moved the character sheet onto Figma so I could more easily work on formatting. </w:t>
      </w:r>
    </w:p>
    <w:p w14:paraId="76FA2870" w14:textId="77777777" w:rsidR="00B53ED1" w:rsidRPr="00FE1828" w:rsidRDefault="00B53ED1" w:rsidP="00B53ED1">
      <w:p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 xml:space="preserve">Progression checkboxes are now vertical and sectioned off to show a better sense of progression. </w:t>
      </w:r>
    </w:p>
    <w:p w14:paraId="75EE59CE" w14:textId="77777777" w:rsidR="00B53ED1" w:rsidRPr="00FE1828" w:rsidRDefault="00B53ED1" w:rsidP="00B53ED1">
      <w:p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 xml:space="preserve">I’ve also moved some tier 4 abilities into tier 3 to provide a more even levelling experience. </w:t>
      </w:r>
    </w:p>
    <w:p w14:paraId="53F81D42" w14:textId="77777777" w:rsidR="00B53ED1" w:rsidRPr="00FE1828" w:rsidRDefault="00B53ED1" w:rsidP="00B53ED1">
      <w:pPr>
        <w:spacing w:after="0" w:line="240" w:lineRule="auto"/>
        <w:rPr>
          <w:rFonts w:ascii="Times New Roman" w:eastAsia="Times New Roman" w:hAnsi="Times New Roman" w:cs="Times New Roman"/>
          <w:color w:val="000000"/>
          <w:kern w:val="0"/>
          <w14:ligatures w14:val="none"/>
        </w:rPr>
      </w:pPr>
    </w:p>
    <w:p w14:paraId="70875CB1" w14:textId="58E198E5" w:rsidR="00B53ED1" w:rsidRPr="00FE1828" w:rsidRDefault="00B53ED1" w:rsidP="00B53ED1">
      <w:pPr>
        <w:pStyle w:val="Heading2"/>
        <w:rPr>
          <w:rFonts w:ascii="Times New Roman" w:eastAsia="Times New Roman" w:hAnsi="Times New Roman" w:cs="Times New Roman"/>
        </w:rPr>
      </w:pPr>
      <w:r w:rsidRPr="00FE1828">
        <w:rPr>
          <w:rFonts w:ascii="Times New Roman" w:eastAsia="Times New Roman" w:hAnsi="Times New Roman" w:cs="Times New Roman"/>
        </w:rPr>
        <w:t xml:space="preserve">6/11/23 </w:t>
      </w:r>
    </w:p>
    <w:p w14:paraId="13FBEBD6" w14:textId="77777777" w:rsidR="00B53ED1" w:rsidRPr="00FE1828" w:rsidRDefault="00B53ED1" w:rsidP="00B53ED1">
      <w:p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 xml:space="preserve">I adjusted the formatting of the player section of the book, and I refined the information to represent the most recent ruleset. I changed some wording for clarity, and I utilized bolding to point out the TL;DR information in sections. </w:t>
      </w:r>
    </w:p>
    <w:p w14:paraId="42933C32" w14:textId="77777777" w:rsidR="00B53ED1" w:rsidRPr="00FE1828" w:rsidRDefault="00B53ED1" w:rsidP="00B53ED1">
      <w:pPr>
        <w:spacing w:after="0" w:line="240" w:lineRule="auto"/>
        <w:rPr>
          <w:rFonts w:ascii="Times New Roman" w:eastAsia="Times New Roman" w:hAnsi="Times New Roman" w:cs="Times New Roman"/>
          <w:color w:val="000000"/>
          <w:kern w:val="0"/>
          <w14:ligatures w14:val="none"/>
        </w:rPr>
      </w:pPr>
      <w:r w:rsidRPr="00FE1828">
        <w:rPr>
          <w:rFonts w:ascii="Times New Roman" w:eastAsia="Times New Roman" w:hAnsi="Times New Roman" w:cs="Times New Roman"/>
          <w:color w:val="000000"/>
          <w:kern w:val="0"/>
          <w14:ligatures w14:val="none"/>
        </w:rPr>
        <w:t xml:space="preserve">I adjusted the </w:t>
      </w:r>
      <w:r w:rsidRPr="00FE1828">
        <w:rPr>
          <w:rFonts w:ascii="Times New Roman" w:eastAsia="Times New Roman" w:hAnsi="Times New Roman" w:cs="Times New Roman"/>
          <w:b/>
          <w:bCs/>
          <w:i/>
          <w:iCs/>
          <w:color w:val="000000"/>
          <w:kern w:val="0"/>
          <w14:ligatures w14:val="none"/>
        </w:rPr>
        <w:t>Help for the GM</w:t>
      </w:r>
      <w:r w:rsidRPr="00FE1828">
        <w:rPr>
          <w:rFonts w:ascii="Times New Roman" w:eastAsia="Times New Roman" w:hAnsi="Times New Roman" w:cs="Times New Roman"/>
          <w:color w:val="000000"/>
          <w:kern w:val="0"/>
          <w14:ligatures w14:val="none"/>
        </w:rPr>
        <w:t xml:space="preserve"> section to remove out of date content and teach the most recent ruleset. </w:t>
      </w:r>
    </w:p>
    <w:p w14:paraId="60EDD1FD" w14:textId="77777777" w:rsidR="00BE6A78" w:rsidRPr="00FE1828" w:rsidRDefault="00BE6A78">
      <w:pPr>
        <w:rPr>
          <w:rFonts w:ascii="Times New Roman" w:hAnsi="Times New Roman" w:cs="Times New Roman"/>
          <w:sz w:val="24"/>
          <w:szCs w:val="24"/>
        </w:rPr>
      </w:pPr>
    </w:p>
    <w:p w14:paraId="72D5EA2E" w14:textId="77777777" w:rsidR="00F46CB6" w:rsidRPr="00FE1828" w:rsidRDefault="00F46CB6">
      <w:pPr>
        <w:rPr>
          <w:rFonts w:ascii="Times New Roman" w:hAnsi="Times New Roman" w:cs="Times New Roman"/>
          <w:sz w:val="24"/>
          <w:szCs w:val="24"/>
        </w:rPr>
      </w:pPr>
    </w:p>
    <w:p w14:paraId="0F9CF75A" w14:textId="049CFA09" w:rsidR="00F46CB6" w:rsidRPr="00FE1828" w:rsidRDefault="00F46CB6" w:rsidP="00F46CB6">
      <w:pPr>
        <w:pStyle w:val="Heading2"/>
        <w:rPr>
          <w:rFonts w:ascii="Times New Roman" w:hAnsi="Times New Roman" w:cs="Times New Roman"/>
        </w:rPr>
      </w:pPr>
      <w:r w:rsidRPr="00FE1828">
        <w:rPr>
          <w:rFonts w:ascii="Times New Roman" w:hAnsi="Times New Roman" w:cs="Times New Roman"/>
        </w:rPr>
        <w:t>Playtest Data</w:t>
      </w:r>
    </w:p>
    <w:p w14:paraId="0D6E279E" w14:textId="181977B4" w:rsidR="00F46CB6" w:rsidRPr="00FE1828" w:rsidRDefault="00F46CB6" w:rsidP="00F46CB6">
      <w:pPr>
        <w:rPr>
          <w:rFonts w:ascii="Times New Roman" w:hAnsi="Times New Roman" w:cs="Times New Roman"/>
        </w:rPr>
      </w:pPr>
      <w:r w:rsidRPr="00FE1828">
        <w:rPr>
          <w:rFonts w:ascii="Times New Roman" w:hAnsi="Times New Roman" w:cs="Times New Roman"/>
        </w:rPr>
        <w:t xml:space="preserve">No playtesting sessions have been held with sufficient data. </w:t>
      </w:r>
    </w:p>
    <w:p w14:paraId="634D3E18" w14:textId="77777777" w:rsidR="00434126" w:rsidRPr="00FE1828" w:rsidRDefault="00434126" w:rsidP="00F46CB6">
      <w:pPr>
        <w:rPr>
          <w:rFonts w:ascii="Times New Roman" w:hAnsi="Times New Roman" w:cs="Times New Roman"/>
        </w:rPr>
      </w:pPr>
    </w:p>
    <w:p w14:paraId="4659DA62" w14:textId="3868CD47" w:rsidR="007F6CFF" w:rsidRPr="00FE1828" w:rsidRDefault="007F6CFF">
      <w:pPr>
        <w:rPr>
          <w:rFonts w:ascii="Times New Roman" w:eastAsiaTheme="majorEastAsia" w:hAnsi="Times New Roman" w:cs="Times New Roman"/>
          <w:color w:val="2F5496" w:themeColor="accent1" w:themeShade="BF"/>
          <w:sz w:val="32"/>
          <w:szCs w:val="32"/>
        </w:rPr>
      </w:pPr>
    </w:p>
    <w:sectPr w:rsidR="007F6CFF" w:rsidRPr="00FE1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3791D"/>
    <w:multiLevelType w:val="hybridMultilevel"/>
    <w:tmpl w:val="6384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0F6076F"/>
    <w:multiLevelType w:val="hybridMultilevel"/>
    <w:tmpl w:val="A69674E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79EA4D96"/>
    <w:multiLevelType w:val="hybridMultilevel"/>
    <w:tmpl w:val="7BDAE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596807">
    <w:abstractNumId w:val="0"/>
  </w:num>
  <w:num w:numId="2" w16cid:durableId="693924905">
    <w:abstractNumId w:val="1"/>
  </w:num>
  <w:num w:numId="3" w16cid:durableId="951745796">
    <w:abstractNumId w:val="2"/>
  </w:num>
  <w:num w:numId="4" w16cid:durableId="1287009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0DE"/>
    <w:rsid w:val="0016576F"/>
    <w:rsid w:val="00173608"/>
    <w:rsid w:val="001C58CE"/>
    <w:rsid w:val="001E50E4"/>
    <w:rsid w:val="002A64C5"/>
    <w:rsid w:val="002B5A9A"/>
    <w:rsid w:val="002D4274"/>
    <w:rsid w:val="003343C8"/>
    <w:rsid w:val="003B3188"/>
    <w:rsid w:val="00405E80"/>
    <w:rsid w:val="00434126"/>
    <w:rsid w:val="004950B4"/>
    <w:rsid w:val="004B30FA"/>
    <w:rsid w:val="005106FF"/>
    <w:rsid w:val="00521995"/>
    <w:rsid w:val="00610CA6"/>
    <w:rsid w:val="00671759"/>
    <w:rsid w:val="006E000D"/>
    <w:rsid w:val="007746DB"/>
    <w:rsid w:val="007E59AC"/>
    <w:rsid w:val="007F6CFF"/>
    <w:rsid w:val="008D645E"/>
    <w:rsid w:val="0091572B"/>
    <w:rsid w:val="009A7FC0"/>
    <w:rsid w:val="00A84A6B"/>
    <w:rsid w:val="00B32F27"/>
    <w:rsid w:val="00B53ED1"/>
    <w:rsid w:val="00BE6A78"/>
    <w:rsid w:val="00C310DE"/>
    <w:rsid w:val="00C500B5"/>
    <w:rsid w:val="00DE508A"/>
    <w:rsid w:val="00EF63CD"/>
    <w:rsid w:val="00F46CB6"/>
    <w:rsid w:val="00FD2834"/>
    <w:rsid w:val="00FE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258A"/>
  <w15:chartTrackingRefBased/>
  <w15:docId w15:val="{17A106D2-FE69-449B-A2CA-A34FDA7B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72B"/>
  </w:style>
  <w:style w:type="paragraph" w:styleId="Heading1">
    <w:name w:val="heading 1"/>
    <w:basedOn w:val="Normal"/>
    <w:next w:val="Normal"/>
    <w:link w:val="Heading1Char"/>
    <w:uiPriority w:val="9"/>
    <w:qFormat/>
    <w:rsid w:val="00BE6A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3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57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A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3E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572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5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04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0C61D-ACE7-4D9F-A59E-3073D4123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12</Pages>
  <Words>1979</Words>
  <Characters>11285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19</cp:revision>
  <dcterms:created xsi:type="dcterms:W3CDTF">2023-06-04T02:38:00Z</dcterms:created>
  <dcterms:modified xsi:type="dcterms:W3CDTF">2023-06-28T22:43:00Z</dcterms:modified>
</cp:coreProperties>
</file>