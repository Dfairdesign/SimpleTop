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7937D082"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ins w:id="0" w:author="Dylan Fair" w:date="2023-12-07T13:03:00Z">
        <w:r w:rsidR="00823A73">
          <w:rPr>
            <w:rFonts w:ascii="Arial" w:eastAsia="Times New Roman" w:hAnsi="Arial" w:cs="Arial"/>
            <w:color w:val="000000"/>
            <w:kern w:val="0"/>
            <w14:ligatures w14:val="none"/>
          </w:rPr>
          <w:t>12/</w:t>
        </w:r>
      </w:ins>
      <w:ins w:id="1" w:author="Dylan Fair" w:date="2023-12-17T16:57:00Z">
        <w:r w:rsidR="007B0030">
          <w:rPr>
            <w:rFonts w:ascii="Arial" w:eastAsia="Times New Roman" w:hAnsi="Arial" w:cs="Arial"/>
            <w:color w:val="000000"/>
            <w:kern w:val="0"/>
            <w14:ligatures w14:val="none"/>
          </w:rPr>
          <w:t>17</w:t>
        </w:r>
      </w:ins>
      <w:del w:id="2" w:author="Dylan Fair" w:date="2023-07-01T17:50:00Z">
        <w:r w:rsidDel="00271471">
          <w:rPr>
            <w:rFonts w:ascii="Arial" w:eastAsia="Times New Roman" w:hAnsi="Arial" w:cs="Arial"/>
            <w:color w:val="000000"/>
            <w:kern w:val="0"/>
            <w14:ligatures w14:val="none"/>
          </w:rPr>
          <w:delText>6/</w:delText>
        </w:r>
      </w:del>
      <w:del w:id="3"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del w:id="4"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del w:id="5" w:author="Dylan Fair" w:date="2023-12-07T13:03:00Z">
        <w:r w:rsidRPr="00C134D1" w:rsidDel="00C96BE0">
          <w:rPr>
            <w:rFonts w:ascii="Arial" w:eastAsia="Times New Roman" w:hAnsi="Arial" w:cs="Arial"/>
            <w:color w:val="000000"/>
            <w:kern w:val="0"/>
            <w14:ligatures w14:val="none"/>
          </w:rPr>
          <w:delText>:</w:delText>
        </w:r>
      </w:del>
      <w:del w:id="6" w:author="Dylan Fair" w:date="2023-06-12T21:41:00Z">
        <w:r w:rsidDel="006908BA">
          <w:rPr>
            <w:rFonts w:ascii="Arial" w:eastAsia="Times New Roman" w:hAnsi="Arial" w:cs="Arial"/>
            <w:color w:val="000000"/>
            <w:kern w:val="0"/>
            <w14:ligatures w14:val="none"/>
          </w:rPr>
          <w:delText>0</w:delText>
        </w:r>
      </w:del>
      <w:del w:id="7" w:author="Dylan Fair" w:date="2023-06-23T07:20:00Z">
        <w:r w:rsidDel="004B4E74">
          <w:rPr>
            <w:rFonts w:ascii="Arial" w:eastAsia="Times New Roman" w:hAnsi="Arial" w:cs="Arial"/>
            <w:color w:val="000000"/>
            <w:kern w:val="0"/>
            <w14:ligatures w14:val="none"/>
          </w:rPr>
          <w:delText>0</w:delText>
        </w:r>
      </w:del>
      <w:ins w:id="8" w:author="Dylan Fair" w:date="2023-12-07T13:03:00Z">
        <w:r w:rsidR="00C96BE0">
          <w:rPr>
            <w:rFonts w:ascii="Arial" w:eastAsia="Times New Roman" w:hAnsi="Arial" w:cs="Arial"/>
            <w:color w:val="000000"/>
            <w:kern w:val="0"/>
            <w14:ligatures w14:val="none"/>
          </w:rPr>
          <w:t>1</w:t>
        </w:r>
      </w:ins>
      <w:ins w:id="9" w:author="Dylan Fair" w:date="2023-12-17T16:56:00Z">
        <w:r w:rsidR="00446D34">
          <w:rPr>
            <w:rFonts w:ascii="Arial" w:eastAsia="Times New Roman" w:hAnsi="Arial" w:cs="Arial"/>
            <w:color w:val="000000"/>
            <w:kern w:val="0"/>
            <w14:ligatures w14:val="none"/>
          </w:rPr>
          <w:t>32</w:t>
        </w:r>
      </w:ins>
      <w:ins w:id="10" w:author="Dylan Fair" w:date="2023-12-07T13:03:00Z">
        <w:r w:rsidR="00C96BE0">
          <w:rPr>
            <w:rFonts w:ascii="Arial" w:eastAsia="Times New Roman" w:hAnsi="Arial" w:cs="Arial"/>
            <w:color w:val="000000"/>
            <w:kern w:val="0"/>
            <w14:ligatures w14:val="none"/>
          </w:rPr>
          <w:t>:</w:t>
        </w:r>
      </w:ins>
      <w:ins w:id="11" w:author="Dylan Fair" w:date="2023-12-17T16:56:00Z">
        <w:r w:rsidR="00446D34">
          <w:rPr>
            <w:rFonts w:ascii="Arial" w:eastAsia="Times New Roman" w:hAnsi="Arial" w:cs="Arial"/>
            <w:color w:val="000000"/>
            <w:kern w:val="0"/>
            <w14:ligatures w14:val="none"/>
          </w:rPr>
          <w:t>3</w:t>
        </w:r>
      </w:ins>
      <w:ins w:id="12" w:author="Dylan Fair" w:date="2023-12-07T13:03:00Z">
        <w:r w:rsidR="00C96BE0">
          <w:rPr>
            <w:rFonts w:ascii="Arial" w:eastAsia="Times New Roman" w:hAnsi="Arial" w:cs="Arial"/>
            <w:color w:val="000000"/>
            <w:kern w:val="0"/>
            <w14:ligatures w14:val="none"/>
          </w:rPr>
          <w:t>5</w:t>
        </w:r>
      </w:ins>
      <w:ins w:id="13" w:author="Dylan Fair" w:date="2023-12-17T16:55:00Z">
        <w:r w:rsidR="00446D34">
          <w:rPr>
            <w:rFonts w:ascii="Arial" w:eastAsia="Times New Roman" w:hAnsi="Arial" w:cs="Arial"/>
            <w:color w:val="000000"/>
            <w:kern w:val="0"/>
            <w14:ligatures w14:val="none"/>
          </w:rPr>
          <w:t xml:space="preserve"> </w:t>
        </w:r>
      </w:ins>
    </w:p>
    <w:p w14:paraId="1B0FC635" w14:textId="0C704BDC"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ins w:id="14" w:author="Dylan Fair" w:date="2023-12-07T13:00:00Z">
        <w:r w:rsidR="005423B5">
          <w:rPr>
            <w:rFonts w:ascii="Arial" w:eastAsia="Times New Roman" w:hAnsi="Arial" w:cs="Arial"/>
            <w:color w:val="000000"/>
            <w:kern w:val="0"/>
            <w14:ligatures w14:val="none"/>
          </w:rPr>
          <w:t>12/</w:t>
        </w:r>
      </w:ins>
      <w:ins w:id="15" w:author="Dylan Fair" w:date="2023-12-17T16:55:00Z">
        <w:r w:rsidR="00446D34">
          <w:rPr>
            <w:rFonts w:ascii="Arial" w:eastAsia="Times New Roman" w:hAnsi="Arial" w:cs="Arial"/>
            <w:color w:val="000000"/>
            <w:kern w:val="0"/>
            <w14:ligatures w14:val="none"/>
          </w:rPr>
          <w:t>16</w:t>
        </w:r>
      </w:ins>
      <w:del w:id="16" w:author="Dylan Fair" w:date="2023-07-01T17:51:00Z">
        <w:r w:rsidDel="00271471">
          <w:rPr>
            <w:rFonts w:ascii="Arial" w:eastAsia="Times New Roman" w:hAnsi="Arial" w:cs="Arial"/>
            <w:color w:val="000000"/>
            <w:kern w:val="0"/>
            <w14:ligatures w14:val="none"/>
          </w:rPr>
          <w:delText>6/</w:delText>
        </w:r>
      </w:del>
      <w:del w:id="17"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8" w:author="Dylan Fair" w:date="2023-08-24T12:51:00Z">
        <w:r w:rsidR="008E48F0">
          <w:rPr>
            <w:rFonts w:ascii="Arial" w:eastAsia="Times New Roman" w:hAnsi="Arial" w:cs="Arial"/>
            <w:color w:val="000000"/>
            <w:kern w:val="0"/>
            <w14:ligatures w14:val="none"/>
          </w:rPr>
          <w:t>1</w:t>
        </w:r>
      </w:ins>
      <w:ins w:id="19" w:author="Dylan Fair" w:date="2023-12-17T16:55:00Z">
        <w:r w:rsidR="00446D34">
          <w:rPr>
            <w:rFonts w:ascii="Arial" w:eastAsia="Times New Roman" w:hAnsi="Arial" w:cs="Arial"/>
            <w:color w:val="000000"/>
            <w:kern w:val="0"/>
            <w14:ligatures w14:val="none"/>
          </w:rPr>
          <w:t>4</w:t>
        </w:r>
      </w:ins>
      <w:del w:id="20"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21" w:author="Dylan Fair" w:date="2023-12-07T13:00:00Z">
        <w:r w:rsidR="005423B5">
          <w:rPr>
            <w:rFonts w:ascii="Arial" w:eastAsia="Times New Roman" w:hAnsi="Arial" w:cs="Arial"/>
            <w:color w:val="000000"/>
            <w:kern w:val="0"/>
            <w14:ligatures w14:val="none"/>
          </w:rPr>
          <w:t>5</w:t>
        </w:r>
      </w:ins>
      <w:ins w:id="22" w:author="Dylan Fair" w:date="2023-12-17T16:55:00Z">
        <w:r w:rsidR="00446D34">
          <w:rPr>
            <w:rFonts w:ascii="Arial" w:eastAsia="Times New Roman" w:hAnsi="Arial" w:cs="Arial"/>
            <w:color w:val="000000"/>
            <w:kern w:val="0"/>
            <w14:ligatures w14:val="none"/>
          </w:rPr>
          <w:t>7</w:t>
        </w:r>
      </w:ins>
      <w:ins w:id="23" w:author="Dylan Fair" w:date="2023-06-23T07:20:00Z">
        <w:r w:rsidR="004B4E74">
          <w:rPr>
            <w:rFonts w:ascii="Arial" w:eastAsia="Times New Roman" w:hAnsi="Arial" w:cs="Arial"/>
            <w:color w:val="000000"/>
            <w:kern w:val="0"/>
            <w14:ligatures w14:val="none"/>
          </w:rPr>
          <w:t>:</w:t>
        </w:r>
      </w:ins>
      <w:ins w:id="24" w:author="Dylan Fair" w:date="2023-12-07T13:00:00Z">
        <w:r w:rsidR="005423B5">
          <w:rPr>
            <w:rFonts w:ascii="Arial" w:eastAsia="Times New Roman" w:hAnsi="Arial" w:cs="Arial"/>
            <w:color w:val="000000"/>
            <w:kern w:val="0"/>
            <w14:ligatures w14:val="none"/>
          </w:rPr>
          <w:t>1</w:t>
        </w:r>
      </w:ins>
      <w:ins w:id="25" w:author="Dylan Fair" w:date="2023-06-23T07:20:00Z">
        <w:r w:rsidR="004B4E74">
          <w:rPr>
            <w:rFonts w:ascii="Arial" w:eastAsia="Times New Roman" w:hAnsi="Arial" w:cs="Arial"/>
            <w:color w:val="000000"/>
            <w:kern w:val="0"/>
            <w14:ligatures w14:val="none"/>
          </w:rPr>
          <w:t>0</w:t>
        </w:r>
      </w:ins>
      <w:del w:id="26" w:author="Dylan Fair" w:date="2023-06-18T17:12:00Z">
        <w:r w:rsidRPr="00C134D1" w:rsidDel="00746912">
          <w:rPr>
            <w:rFonts w:ascii="Arial" w:eastAsia="Times New Roman" w:hAnsi="Arial" w:cs="Arial"/>
            <w:color w:val="000000"/>
            <w:kern w:val="0"/>
            <w14:ligatures w14:val="none"/>
          </w:rPr>
          <w:delText>6</w:delText>
        </w:r>
      </w:del>
      <w:del w:id="27"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ins w:id="28" w:author="Dylan Fair" w:date="2023-07-01T17:51:00Z">
        <w:r w:rsidR="00271471">
          <w:rPr>
            <w:rFonts w:ascii="Arial" w:eastAsia="Times New Roman" w:hAnsi="Arial" w:cs="Arial"/>
            <w:color w:val="000000"/>
            <w:kern w:val="0"/>
            <w14:ligatures w14:val="none"/>
          </w:rPr>
          <w:t xml:space="preserve"> </w:t>
        </w:r>
      </w:ins>
    </w:p>
    <w:p w14:paraId="5F7FBBA9" w14:textId="77777777" w:rsidR="009354DE" w:rsidRDefault="009354DE" w:rsidP="009354DE">
      <w:pPr>
        <w:jc w:val="center"/>
        <w:rPr>
          <w:ins w:id="29" w:author="Dylan Fair" w:date="2023-11-08T19:59:00Z"/>
          <w:rFonts w:ascii="Arial" w:eastAsia="Times New Roman" w:hAnsi="Arial" w:cs="Arial"/>
          <w:color w:val="000000"/>
          <w:kern w:val="0"/>
          <w:sz w:val="36"/>
          <w:szCs w:val="36"/>
          <w14:ligatures w14:val="none"/>
        </w:rPr>
      </w:pPr>
    </w:p>
    <w:p w14:paraId="4CC842B5" w14:textId="0F900E2A" w:rsidR="00F53448" w:rsidRDefault="00F53448" w:rsidP="00F53448">
      <w:pPr>
        <w:pStyle w:val="Heading1"/>
        <w:rPr>
          <w:ins w:id="30" w:author="Dylan Fair" w:date="2023-12-17T16:56:00Z"/>
        </w:rPr>
      </w:pPr>
      <w:ins w:id="31" w:author="Dylan Fair" w:date="2023-12-17T16:56:00Z">
        <w:r w:rsidRPr="00007B36">
          <w:t>Version 0.</w:t>
        </w:r>
        <w:r>
          <w:t>3.0</w:t>
        </w:r>
        <w:r w:rsidRPr="00007B36">
          <w:t xml:space="preserve"> Timelog</w:t>
        </w:r>
      </w:ins>
    </w:p>
    <w:p w14:paraId="39B3FDDC" w14:textId="5BF8C848" w:rsidR="00F53448" w:rsidRDefault="001F5B5F" w:rsidP="00F53448">
      <w:pPr>
        <w:pStyle w:val="ListParagraph"/>
        <w:numPr>
          <w:ilvl w:val="0"/>
          <w:numId w:val="4"/>
        </w:numPr>
        <w:rPr>
          <w:ins w:id="32" w:author="Dylan Fair" w:date="2023-12-17T16:56:00Z"/>
          <w:rFonts w:ascii="Arial" w:eastAsia="Times New Roman" w:hAnsi="Arial" w:cs="Arial"/>
          <w:color w:val="000000"/>
          <w:kern w:val="0"/>
          <w:sz w:val="24"/>
          <w:szCs w:val="24"/>
          <w14:ligatures w14:val="none"/>
        </w:rPr>
      </w:pPr>
      <w:ins w:id="33" w:author="Dylan Fair" w:date="2024-03-16T22:16:00Z">
        <w:r>
          <w:rPr>
            <w:rFonts w:ascii="Arial" w:eastAsia="Times New Roman" w:hAnsi="Arial" w:cs="Arial"/>
            <w:color w:val="000000"/>
            <w:kern w:val="0"/>
            <w:sz w:val="24"/>
            <w:szCs w:val="24"/>
            <w14:ligatures w14:val="none"/>
          </w:rPr>
          <w:t>3/16</w:t>
        </w:r>
      </w:ins>
      <w:ins w:id="34" w:author="Dylan Fair" w:date="2023-12-17T16:56:00Z">
        <w:r w:rsidR="00F53448">
          <w:rPr>
            <w:rFonts w:ascii="Arial" w:eastAsia="Times New Roman" w:hAnsi="Arial" w:cs="Arial"/>
            <w:color w:val="000000"/>
            <w:kern w:val="0"/>
            <w:sz w:val="24"/>
            <w:szCs w:val="24"/>
            <w14:ligatures w14:val="none"/>
          </w:rPr>
          <w:t>/202</w:t>
        </w:r>
      </w:ins>
      <w:ins w:id="35" w:author="Dylan Fair" w:date="2024-03-16T22:16:00Z">
        <w:r>
          <w:rPr>
            <w:rFonts w:ascii="Arial" w:eastAsia="Times New Roman" w:hAnsi="Arial" w:cs="Arial"/>
            <w:color w:val="000000"/>
            <w:kern w:val="0"/>
            <w:sz w:val="24"/>
            <w:szCs w:val="24"/>
            <w14:ligatures w14:val="none"/>
          </w:rPr>
          <w:t>4</w:t>
        </w:r>
      </w:ins>
    </w:p>
    <w:p w14:paraId="491EAE2C" w14:textId="2F2D4C0A" w:rsidR="00F53448" w:rsidRDefault="001F5B5F" w:rsidP="00F53448">
      <w:pPr>
        <w:pStyle w:val="ListParagraph"/>
        <w:numPr>
          <w:ilvl w:val="1"/>
          <w:numId w:val="4"/>
        </w:numPr>
        <w:rPr>
          <w:ins w:id="36" w:author="Dylan Fair" w:date="2024-03-16T22:16:00Z"/>
          <w:rFonts w:ascii="Arial" w:eastAsia="Times New Roman" w:hAnsi="Arial" w:cs="Arial"/>
          <w:color w:val="000000"/>
          <w:kern w:val="0"/>
          <w:sz w:val="24"/>
          <w:szCs w:val="24"/>
          <w14:ligatures w14:val="none"/>
        </w:rPr>
      </w:pPr>
      <w:ins w:id="37" w:author="Dylan Fair" w:date="2024-03-16T22:16:00Z">
        <w:r>
          <w:rPr>
            <w:rFonts w:ascii="Arial" w:eastAsia="Times New Roman" w:hAnsi="Arial" w:cs="Arial"/>
            <w:color w:val="000000"/>
            <w:kern w:val="0"/>
            <w:sz w:val="24"/>
            <w:szCs w:val="24"/>
            <w14:ligatures w14:val="none"/>
          </w:rPr>
          <w:t>12</w:t>
        </w:r>
      </w:ins>
      <w:ins w:id="38" w:author="Dylan Fair" w:date="2023-12-17T16:56:00Z">
        <w:r w:rsidR="00F53448">
          <w:rPr>
            <w:rFonts w:ascii="Arial" w:eastAsia="Times New Roman" w:hAnsi="Arial" w:cs="Arial"/>
            <w:color w:val="000000"/>
            <w:kern w:val="0"/>
            <w:sz w:val="24"/>
            <w:szCs w:val="24"/>
            <w14:ligatures w14:val="none"/>
          </w:rPr>
          <w:t>:</w:t>
        </w:r>
      </w:ins>
      <w:ins w:id="39" w:author="Dylan Fair" w:date="2024-03-16T22:16:00Z">
        <w:r>
          <w:rPr>
            <w:rFonts w:ascii="Arial" w:eastAsia="Times New Roman" w:hAnsi="Arial" w:cs="Arial"/>
            <w:color w:val="000000"/>
            <w:kern w:val="0"/>
            <w:sz w:val="24"/>
            <w:szCs w:val="24"/>
            <w14:ligatures w14:val="none"/>
          </w:rPr>
          <w:t>00</w:t>
        </w:r>
      </w:ins>
      <w:ins w:id="40" w:author="Dylan Fair" w:date="2023-12-17T16:56:00Z">
        <w:r w:rsidR="00F53448">
          <w:rPr>
            <w:rFonts w:ascii="Arial" w:eastAsia="Times New Roman" w:hAnsi="Arial" w:cs="Arial"/>
            <w:color w:val="000000"/>
            <w:kern w:val="0"/>
            <w:sz w:val="24"/>
            <w:szCs w:val="24"/>
            <w14:ligatures w14:val="none"/>
          </w:rPr>
          <w:t>:</w:t>
        </w:r>
      </w:ins>
      <w:ins w:id="41" w:author="Dylan Fair" w:date="2024-03-16T22:16:00Z">
        <w:r>
          <w:rPr>
            <w:rFonts w:ascii="Arial" w:eastAsia="Times New Roman" w:hAnsi="Arial" w:cs="Arial"/>
            <w:color w:val="000000"/>
            <w:kern w:val="0"/>
            <w:sz w:val="24"/>
            <w:szCs w:val="24"/>
            <w14:ligatures w14:val="none"/>
          </w:rPr>
          <w:t xml:space="preserve"> Created and worked on mobile app in Unreal Engine 5</w:t>
        </w:r>
      </w:ins>
    </w:p>
    <w:p w14:paraId="1B9F872D" w14:textId="606AD89C" w:rsidR="00EB4F01" w:rsidRDefault="00EB4F01" w:rsidP="00F53448">
      <w:pPr>
        <w:pStyle w:val="ListParagraph"/>
        <w:numPr>
          <w:ilvl w:val="1"/>
          <w:numId w:val="4"/>
        </w:numPr>
        <w:rPr>
          <w:ins w:id="42" w:author="Dylan Fair" w:date="2024-03-16T22:17:00Z"/>
          <w:rFonts w:ascii="Arial" w:eastAsia="Times New Roman" w:hAnsi="Arial" w:cs="Arial"/>
          <w:color w:val="000000"/>
          <w:kern w:val="0"/>
          <w:sz w:val="24"/>
          <w:szCs w:val="24"/>
          <w14:ligatures w14:val="none"/>
        </w:rPr>
      </w:pPr>
      <w:ins w:id="43" w:author="Dylan Fair" w:date="2024-03-16T22:16:00Z">
        <w:r>
          <w:rPr>
            <w:rFonts w:ascii="Arial" w:eastAsia="Times New Roman" w:hAnsi="Arial" w:cs="Arial"/>
            <w:color w:val="000000"/>
            <w:kern w:val="0"/>
            <w:sz w:val="24"/>
            <w:szCs w:val="24"/>
            <w14:ligatures w14:val="none"/>
          </w:rPr>
          <w:t>Troublesh</w:t>
        </w:r>
      </w:ins>
      <w:ins w:id="44" w:author="Dylan Fair" w:date="2024-03-16T22:17:00Z">
        <w:r>
          <w:rPr>
            <w:rFonts w:ascii="Arial" w:eastAsia="Times New Roman" w:hAnsi="Arial" w:cs="Arial"/>
            <w:color w:val="000000"/>
            <w:kern w:val="0"/>
            <w:sz w:val="24"/>
            <w:szCs w:val="24"/>
            <w14:ligatures w14:val="none"/>
          </w:rPr>
          <w:t>ooting Android SDK</w:t>
        </w:r>
      </w:ins>
    </w:p>
    <w:p w14:paraId="39BA0D36" w14:textId="2DE1B832" w:rsidR="00EB4F01" w:rsidRDefault="00EB4F01" w:rsidP="00F53448">
      <w:pPr>
        <w:pStyle w:val="ListParagraph"/>
        <w:numPr>
          <w:ilvl w:val="1"/>
          <w:numId w:val="4"/>
        </w:numPr>
        <w:rPr>
          <w:ins w:id="45" w:author="Dylan Fair" w:date="2024-03-16T22:17:00Z"/>
          <w:rFonts w:ascii="Arial" w:eastAsia="Times New Roman" w:hAnsi="Arial" w:cs="Arial"/>
          <w:color w:val="000000"/>
          <w:kern w:val="0"/>
          <w:sz w:val="24"/>
          <w:szCs w:val="24"/>
          <w14:ligatures w14:val="none"/>
        </w:rPr>
      </w:pPr>
      <w:ins w:id="46" w:author="Dylan Fair" w:date="2024-03-16T22:17:00Z">
        <w:r>
          <w:rPr>
            <w:rFonts w:ascii="Arial" w:eastAsia="Times New Roman" w:hAnsi="Arial" w:cs="Arial"/>
            <w:color w:val="000000"/>
            <w:kern w:val="0"/>
            <w:sz w:val="24"/>
            <w:szCs w:val="24"/>
            <w14:ligatures w14:val="none"/>
          </w:rPr>
          <w:t>Create Character WBP</w:t>
        </w:r>
      </w:ins>
      <w:ins w:id="47" w:author="Dylan Fair" w:date="2024-03-16T22:18:00Z">
        <w:r w:rsidR="00CD42E6">
          <w:rPr>
            <w:rFonts w:ascii="Arial" w:eastAsia="Times New Roman" w:hAnsi="Arial" w:cs="Arial"/>
            <w:color w:val="000000"/>
            <w:kern w:val="0"/>
            <w:sz w:val="24"/>
            <w:szCs w:val="24"/>
            <w14:ligatures w14:val="none"/>
          </w:rPr>
          <w:t xml:space="preserve"> with inheritance in mind</w:t>
        </w:r>
      </w:ins>
    </w:p>
    <w:p w14:paraId="42633289" w14:textId="57F35065" w:rsidR="00EB4F01" w:rsidRDefault="00EB4F01" w:rsidP="00F53448">
      <w:pPr>
        <w:pStyle w:val="ListParagraph"/>
        <w:numPr>
          <w:ilvl w:val="1"/>
          <w:numId w:val="4"/>
        </w:numPr>
        <w:rPr>
          <w:ins w:id="48" w:author="Dylan Fair" w:date="2024-03-16T22:17:00Z"/>
          <w:rFonts w:ascii="Arial" w:eastAsia="Times New Roman" w:hAnsi="Arial" w:cs="Arial"/>
          <w:color w:val="000000"/>
          <w:kern w:val="0"/>
          <w:sz w:val="24"/>
          <w:szCs w:val="24"/>
          <w14:ligatures w14:val="none"/>
        </w:rPr>
      </w:pPr>
      <w:ins w:id="49" w:author="Dylan Fair" w:date="2024-03-16T22:17:00Z">
        <w:r>
          <w:rPr>
            <w:rFonts w:ascii="Arial" w:eastAsia="Times New Roman" w:hAnsi="Arial" w:cs="Arial"/>
            <w:color w:val="000000"/>
            <w:kern w:val="0"/>
            <w:sz w:val="24"/>
            <w:szCs w:val="24"/>
            <w14:ligatures w14:val="none"/>
          </w:rPr>
          <w:t>Create Actions WBP with inheritance in mind</w:t>
        </w:r>
      </w:ins>
    </w:p>
    <w:p w14:paraId="6DC1A74F" w14:textId="2A25300C" w:rsidR="00EB4F01" w:rsidRDefault="00EB4F01" w:rsidP="00F53448">
      <w:pPr>
        <w:pStyle w:val="ListParagraph"/>
        <w:numPr>
          <w:ilvl w:val="1"/>
          <w:numId w:val="4"/>
        </w:numPr>
        <w:rPr>
          <w:ins w:id="50" w:author="Dylan Fair" w:date="2024-03-16T22:18:00Z"/>
          <w:rFonts w:ascii="Arial" w:eastAsia="Times New Roman" w:hAnsi="Arial" w:cs="Arial"/>
          <w:color w:val="000000"/>
          <w:kern w:val="0"/>
          <w:sz w:val="24"/>
          <w:szCs w:val="24"/>
          <w14:ligatures w14:val="none"/>
        </w:rPr>
      </w:pPr>
      <w:ins w:id="51" w:author="Dylan Fair" w:date="2024-03-16T22:17:00Z">
        <w:r>
          <w:rPr>
            <w:rFonts w:ascii="Arial" w:eastAsia="Times New Roman" w:hAnsi="Arial" w:cs="Arial"/>
            <w:color w:val="000000"/>
            <w:kern w:val="0"/>
            <w:sz w:val="24"/>
            <w:szCs w:val="24"/>
            <w14:ligatures w14:val="none"/>
          </w:rPr>
          <w:t>Create Health, Damage, and Heal Slide Box</w:t>
        </w:r>
      </w:ins>
      <w:ins w:id="52" w:author="Dylan Fair" w:date="2024-03-16T22:18:00Z">
        <w:r>
          <w:rPr>
            <w:rFonts w:ascii="Arial" w:eastAsia="Times New Roman" w:hAnsi="Arial" w:cs="Arial"/>
            <w:color w:val="000000"/>
            <w:kern w:val="0"/>
            <w:sz w:val="24"/>
            <w:szCs w:val="24"/>
            <w14:ligatures w14:val="none"/>
          </w:rPr>
          <w:t>es</w:t>
        </w:r>
      </w:ins>
    </w:p>
    <w:p w14:paraId="40FDFECD" w14:textId="4B8CB5A6" w:rsidR="00CD42E6" w:rsidRDefault="00CD42E6" w:rsidP="00F53448">
      <w:pPr>
        <w:pStyle w:val="ListParagraph"/>
        <w:numPr>
          <w:ilvl w:val="1"/>
          <w:numId w:val="4"/>
        </w:numPr>
        <w:rPr>
          <w:ins w:id="53" w:author="Dylan Fair" w:date="2024-03-16T22:17:00Z"/>
          <w:rFonts w:ascii="Arial" w:eastAsia="Times New Roman" w:hAnsi="Arial" w:cs="Arial"/>
          <w:color w:val="000000"/>
          <w:kern w:val="0"/>
          <w:sz w:val="24"/>
          <w:szCs w:val="24"/>
          <w14:ligatures w14:val="none"/>
        </w:rPr>
      </w:pPr>
      <w:ins w:id="54" w:author="Dylan Fair" w:date="2024-03-16T22:18:00Z">
        <w:r>
          <w:rPr>
            <w:rFonts w:ascii="Arial" w:eastAsia="Times New Roman" w:hAnsi="Arial" w:cs="Arial"/>
            <w:color w:val="000000"/>
            <w:kern w:val="0"/>
            <w:sz w:val="24"/>
            <w:szCs w:val="24"/>
            <w14:ligatures w14:val="none"/>
          </w:rPr>
          <w:t>Create AP Slider and text</w:t>
        </w:r>
      </w:ins>
    </w:p>
    <w:p w14:paraId="485D50F9" w14:textId="30D95F94" w:rsidR="00EB4F01" w:rsidRPr="00CD42E6" w:rsidRDefault="00EB4F01" w:rsidP="00CD42E6">
      <w:pPr>
        <w:pStyle w:val="ListParagraph"/>
        <w:numPr>
          <w:ilvl w:val="1"/>
          <w:numId w:val="4"/>
        </w:numPr>
        <w:rPr>
          <w:ins w:id="55" w:author="Dylan Fair" w:date="2023-12-17T16:56:00Z"/>
          <w:rFonts w:ascii="Arial" w:eastAsia="Times New Roman" w:hAnsi="Arial" w:cs="Arial"/>
          <w:color w:val="000000"/>
          <w:kern w:val="0"/>
          <w:sz w:val="24"/>
          <w:szCs w:val="24"/>
          <w14:ligatures w14:val="none"/>
          <w:rPrChange w:id="56" w:author="Dylan Fair" w:date="2024-03-16T22:19:00Z">
            <w:rPr>
              <w:ins w:id="57" w:author="Dylan Fair" w:date="2023-12-17T16:56:00Z"/>
            </w:rPr>
          </w:rPrChange>
        </w:rPr>
      </w:pPr>
      <w:ins w:id="58" w:author="Dylan Fair" w:date="2024-03-16T22:17:00Z">
        <w:r>
          <w:rPr>
            <w:rFonts w:ascii="Arial" w:eastAsia="Times New Roman" w:hAnsi="Arial" w:cs="Arial"/>
            <w:color w:val="000000"/>
            <w:kern w:val="0"/>
            <w:sz w:val="24"/>
            <w:szCs w:val="24"/>
            <w14:ligatures w14:val="none"/>
          </w:rPr>
          <w:t xml:space="preserve">Create </w:t>
        </w:r>
      </w:ins>
      <w:ins w:id="59" w:author="Dylan Fair" w:date="2024-03-16T22:18:00Z">
        <w:r>
          <w:rPr>
            <w:rFonts w:ascii="Arial" w:eastAsia="Times New Roman" w:hAnsi="Arial" w:cs="Arial"/>
            <w:color w:val="000000"/>
            <w:kern w:val="0"/>
            <w:sz w:val="24"/>
            <w:szCs w:val="24"/>
            <w14:ligatures w14:val="none"/>
          </w:rPr>
          <w:t>Confirmation Modal with adjusted text</w:t>
        </w:r>
      </w:ins>
    </w:p>
    <w:p w14:paraId="3796B5AC" w14:textId="77777777" w:rsidR="00F53448" w:rsidRDefault="00F53448">
      <w:pPr>
        <w:rPr>
          <w:ins w:id="60" w:author="Dylan Fair" w:date="2023-12-17T16:56:00Z"/>
          <w:rFonts w:ascii="Times New Roman" w:eastAsia="Times New Roman" w:hAnsi="Times New Roman" w:cs="Times New Roman"/>
          <w:b/>
          <w:bCs/>
          <w:kern w:val="36"/>
          <w:sz w:val="48"/>
          <w:szCs w:val="48"/>
          <w14:ligatures w14:val="none"/>
        </w:rPr>
      </w:pPr>
      <w:ins w:id="61" w:author="Dylan Fair" w:date="2023-12-17T16:56:00Z">
        <w:r>
          <w:br w:type="page"/>
        </w:r>
      </w:ins>
    </w:p>
    <w:p w14:paraId="2EDD8D26" w14:textId="58D32747" w:rsidR="009354DE" w:rsidRDefault="009354DE">
      <w:pPr>
        <w:pStyle w:val="Heading1"/>
        <w:rPr>
          <w:ins w:id="62" w:author="Dylan Fair" w:date="2023-11-08T19:59:00Z"/>
        </w:rPr>
        <w:pPrChange w:id="63" w:author="Dylan Fair" w:date="2023-12-07T13:02:00Z">
          <w:pPr>
            <w:jc w:val="center"/>
          </w:pPr>
        </w:pPrChange>
      </w:pPr>
      <w:ins w:id="64" w:author="Dylan Fair" w:date="2023-11-08T19:59:00Z">
        <w:r w:rsidRPr="00007B36">
          <w:lastRenderedPageBreak/>
          <w:t>Version 0.</w:t>
        </w:r>
        <w:r>
          <w:t>2.5</w:t>
        </w:r>
        <w:r w:rsidRPr="00007B36">
          <w:t xml:space="preserve"> Timelog</w:t>
        </w:r>
      </w:ins>
    </w:p>
    <w:p w14:paraId="047CC89E" w14:textId="11C9CB22" w:rsidR="009354DE" w:rsidRDefault="009354DE" w:rsidP="009354DE">
      <w:pPr>
        <w:pStyle w:val="ListParagraph"/>
        <w:numPr>
          <w:ilvl w:val="0"/>
          <w:numId w:val="4"/>
        </w:numPr>
        <w:rPr>
          <w:ins w:id="65" w:author="Dylan Fair" w:date="2023-11-08T19:59:00Z"/>
          <w:rFonts w:ascii="Arial" w:eastAsia="Times New Roman" w:hAnsi="Arial" w:cs="Arial"/>
          <w:color w:val="000000"/>
          <w:kern w:val="0"/>
          <w:sz w:val="24"/>
          <w:szCs w:val="24"/>
          <w14:ligatures w14:val="none"/>
        </w:rPr>
      </w:pPr>
      <w:ins w:id="66" w:author="Dylan Fair" w:date="2023-11-08T19:59:00Z">
        <w:r>
          <w:rPr>
            <w:rFonts w:ascii="Arial" w:eastAsia="Times New Roman" w:hAnsi="Arial" w:cs="Arial"/>
            <w:color w:val="000000"/>
            <w:kern w:val="0"/>
            <w:sz w:val="24"/>
            <w:szCs w:val="24"/>
            <w14:ligatures w14:val="none"/>
          </w:rPr>
          <w:t>11/8/2023</w:t>
        </w:r>
      </w:ins>
    </w:p>
    <w:p w14:paraId="422918C2" w14:textId="1A248B8C" w:rsidR="009354DE" w:rsidRDefault="009354DE" w:rsidP="009354DE">
      <w:pPr>
        <w:pStyle w:val="ListParagraph"/>
        <w:numPr>
          <w:ilvl w:val="1"/>
          <w:numId w:val="4"/>
        </w:numPr>
        <w:rPr>
          <w:ins w:id="67" w:author="Dylan Fair" w:date="2023-12-05T16:24:00Z"/>
          <w:rFonts w:ascii="Arial" w:eastAsia="Times New Roman" w:hAnsi="Arial" w:cs="Arial"/>
          <w:color w:val="000000"/>
          <w:kern w:val="0"/>
          <w:sz w:val="24"/>
          <w:szCs w:val="24"/>
          <w14:ligatures w14:val="none"/>
        </w:rPr>
      </w:pPr>
      <w:ins w:id="68" w:author="Dylan Fair" w:date="2023-11-08T19:59:00Z">
        <w:r>
          <w:rPr>
            <w:rFonts w:ascii="Arial" w:eastAsia="Times New Roman" w:hAnsi="Arial" w:cs="Arial"/>
            <w:color w:val="000000"/>
            <w:kern w:val="0"/>
            <w:sz w:val="24"/>
            <w:szCs w:val="24"/>
            <w14:ligatures w14:val="none"/>
          </w:rPr>
          <w:t xml:space="preserve">0:30 I added a section about Magic to the page that talks about </w:t>
        </w:r>
      </w:ins>
      <w:ins w:id="69" w:author="Dylan Fair" w:date="2023-11-08T20:00:00Z">
        <w:r>
          <w:rPr>
            <w:rFonts w:ascii="Arial" w:eastAsia="Times New Roman" w:hAnsi="Arial" w:cs="Arial"/>
            <w:color w:val="000000"/>
            <w:kern w:val="0"/>
            <w:sz w:val="24"/>
            <w:szCs w:val="24"/>
            <w14:ligatures w14:val="none"/>
          </w:rPr>
          <w:t>Inventory</w:t>
        </w:r>
      </w:ins>
      <w:ins w:id="70" w:author="Dylan Fair" w:date="2023-11-08T19:59:00Z">
        <w:r>
          <w:rPr>
            <w:rFonts w:ascii="Arial" w:eastAsia="Times New Roman" w:hAnsi="Arial" w:cs="Arial"/>
            <w:color w:val="000000"/>
            <w:kern w:val="0"/>
            <w:sz w:val="24"/>
            <w:szCs w:val="24"/>
            <w14:ligatures w14:val="none"/>
          </w:rPr>
          <w:t xml:space="preserve"> </w:t>
        </w:r>
      </w:ins>
    </w:p>
    <w:p w14:paraId="33647AC8" w14:textId="3031B3D3" w:rsidR="00A96838" w:rsidRDefault="00A96838" w:rsidP="00A96838">
      <w:pPr>
        <w:pStyle w:val="ListParagraph"/>
        <w:numPr>
          <w:ilvl w:val="0"/>
          <w:numId w:val="4"/>
        </w:numPr>
        <w:rPr>
          <w:ins w:id="71" w:author="Dylan Fair" w:date="2023-12-05T16:24:00Z"/>
          <w:rFonts w:ascii="Arial" w:eastAsia="Times New Roman" w:hAnsi="Arial" w:cs="Arial"/>
          <w:color w:val="000000"/>
          <w:kern w:val="0"/>
          <w:sz w:val="24"/>
          <w:szCs w:val="24"/>
          <w14:ligatures w14:val="none"/>
        </w:rPr>
      </w:pPr>
      <w:ins w:id="72" w:author="Dylan Fair" w:date="2023-12-05T16:24:00Z">
        <w:r>
          <w:rPr>
            <w:rFonts w:ascii="Arial" w:eastAsia="Times New Roman" w:hAnsi="Arial" w:cs="Arial"/>
            <w:color w:val="000000"/>
            <w:kern w:val="0"/>
            <w:sz w:val="24"/>
            <w:szCs w:val="24"/>
            <w14:ligatures w14:val="none"/>
          </w:rPr>
          <w:t>12/5/2023</w:t>
        </w:r>
      </w:ins>
    </w:p>
    <w:p w14:paraId="44838E7E" w14:textId="7DD5FDD3" w:rsidR="00711AEA" w:rsidRDefault="00711AEA" w:rsidP="00A96838">
      <w:pPr>
        <w:pStyle w:val="ListParagraph"/>
        <w:numPr>
          <w:ilvl w:val="1"/>
          <w:numId w:val="4"/>
        </w:numPr>
        <w:rPr>
          <w:ins w:id="73" w:author="Dylan Fair" w:date="2023-12-05T16:57:00Z"/>
          <w:rFonts w:ascii="Arial" w:eastAsia="Times New Roman" w:hAnsi="Arial" w:cs="Arial"/>
          <w:color w:val="000000"/>
          <w:kern w:val="0"/>
          <w:sz w:val="24"/>
          <w:szCs w:val="24"/>
          <w14:ligatures w14:val="none"/>
        </w:rPr>
      </w:pPr>
      <w:ins w:id="74" w:author="Dylan Fair" w:date="2023-12-05T16:57:00Z">
        <w:r>
          <w:rPr>
            <w:rFonts w:ascii="Arial" w:eastAsia="Times New Roman" w:hAnsi="Arial" w:cs="Arial"/>
            <w:color w:val="000000"/>
            <w:kern w:val="0"/>
            <w:sz w:val="24"/>
            <w:szCs w:val="24"/>
            <w14:ligatures w14:val="none"/>
          </w:rPr>
          <w:t>0:30: I changed the Table of Contents for better spacing</w:t>
        </w:r>
      </w:ins>
      <w:ins w:id="75" w:author="Dylan Fair" w:date="2023-12-07T12:59:00Z">
        <w:r w:rsidR="005423B5">
          <w:rPr>
            <w:rFonts w:ascii="Arial" w:eastAsia="Times New Roman" w:hAnsi="Arial" w:cs="Arial"/>
            <w:color w:val="000000"/>
            <w:kern w:val="0"/>
            <w:sz w:val="24"/>
            <w:szCs w:val="24"/>
            <w14:ligatures w14:val="none"/>
          </w:rPr>
          <w:t>. I also added an Introduction page that describes what SimpleTop is and how to use it</w:t>
        </w:r>
      </w:ins>
    </w:p>
    <w:p w14:paraId="25A24F55" w14:textId="6BA177E9" w:rsidR="005423B5" w:rsidRDefault="005423B5" w:rsidP="005423B5">
      <w:pPr>
        <w:pStyle w:val="ListParagraph"/>
        <w:numPr>
          <w:ilvl w:val="0"/>
          <w:numId w:val="4"/>
        </w:numPr>
        <w:rPr>
          <w:ins w:id="76" w:author="Dylan Fair" w:date="2023-12-07T12:59:00Z"/>
          <w:rFonts w:ascii="Arial" w:eastAsia="Times New Roman" w:hAnsi="Arial" w:cs="Arial"/>
          <w:color w:val="000000"/>
          <w:kern w:val="0"/>
          <w:sz w:val="24"/>
          <w:szCs w:val="24"/>
          <w14:ligatures w14:val="none"/>
        </w:rPr>
      </w:pPr>
      <w:ins w:id="77" w:author="Dylan Fair" w:date="2023-12-07T12:59:00Z">
        <w:r>
          <w:rPr>
            <w:rFonts w:ascii="Arial" w:eastAsia="Times New Roman" w:hAnsi="Arial" w:cs="Arial"/>
            <w:color w:val="000000"/>
            <w:kern w:val="0"/>
            <w:sz w:val="24"/>
            <w:szCs w:val="24"/>
            <w14:ligatures w14:val="none"/>
          </w:rPr>
          <w:t>12/6/2023</w:t>
        </w:r>
      </w:ins>
    </w:p>
    <w:p w14:paraId="67B3D054" w14:textId="0AC17C1C" w:rsidR="005423B5" w:rsidRDefault="005423B5" w:rsidP="005423B5">
      <w:pPr>
        <w:pStyle w:val="ListParagraph"/>
        <w:numPr>
          <w:ilvl w:val="1"/>
          <w:numId w:val="4"/>
        </w:numPr>
        <w:rPr>
          <w:ins w:id="78" w:author="Dylan Fair" w:date="2023-12-07T13:02:00Z"/>
          <w:rFonts w:ascii="Arial" w:eastAsia="Times New Roman" w:hAnsi="Arial" w:cs="Arial"/>
          <w:color w:val="000000"/>
          <w:kern w:val="0"/>
          <w:sz w:val="24"/>
          <w:szCs w:val="24"/>
          <w14:ligatures w14:val="none"/>
        </w:rPr>
      </w:pPr>
      <w:ins w:id="79" w:author="Dylan Fair" w:date="2023-12-07T12:59:00Z">
        <w:r>
          <w:rPr>
            <w:rFonts w:ascii="Arial" w:eastAsia="Times New Roman" w:hAnsi="Arial" w:cs="Arial"/>
            <w:color w:val="000000"/>
            <w:kern w:val="0"/>
            <w:sz w:val="24"/>
            <w:szCs w:val="24"/>
            <w14:ligatures w14:val="none"/>
          </w:rPr>
          <w:t>4:30</w:t>
        </w:r>
      </w:ins>
      <w:ins w:id="80" w:author="Dylan Fair" w:date="2023-12-07T13:00:00Z">
        <w:r>
          <w:rPr>
            <w:rFonts w:ascii="Arial" w:eastAsia="Times New Roman" w:hAnsi="Arial" w:cs="Arial"/>
            <w:color w:val="000000"/>
            <w:kern w:val="0"/>
            <w:sz w:val="24"/>
            <w:szCs w:val="24"/>
            <w14:ligatures w14:val="none"/>
          </w:rPr>
          <w:t>: Playtest with 8 people, including myself</w:t>
        </w:r>
      </w:ins>
    </w:p>
    <w:p w14:paraId="61910A1B" w14:textId="4E579223" w:rsidR="00E33ADF" w:rsidRDefault="00E33ADF" w:rsidP="00E33ADF">
      <w:pPr>
        <w:pStyle w:val="ListParagraph"/>
        <w:numPr>
          <w:ilvl w:val="0"/>
          <w:numId w:val="4"/>
        </w:numPr>
        <w:rPr>
          <w:ins w:id="81" w:author="Dylan Fair" w:date="2023-12-07T13:02:00Z"/>
          <w:rFonts w:ascii="Arial" w:eastAsia="Times New Roman" w:hAnsi="Arial" w:cs="Arial"/>
          <w:color w:val="000000"/>
          <w:kern w:val="0"/>
          <w:sz w:val="24"/>
          <w:szCs w:val="24"/>
          <w14:ligatures w14:val="none"/>
        </w:rPr>
      </w:pPr>
      <w:ins w:id="82" w:author="Dylan Fair" w:date="2023-12-07T13:02:00Z">
        <w:r>
          <w:rPr>
            <w:rFonts w:ascii="Arial" w:eastAsia="Times New Roman" w:hAnsi="Arial" w:cs="Arial"/>
            <w:color w:val="000000"/>
            <w:kern w:val="0"/>
            <w:sz w:val="24"/>
            <w:szCs w:val="24"/>
            <w14:ligatures w14:val="none"/>
          </w:rPr>
          <w:t>12/7/2023</w:t>
        </w:r>
      </w:ins>
    </w:p>
    <w:p w14:paraId="25ACDF37" w14:textId="220DD9F8" w:rsidR="00E33ADF" w:rsidRDefault="0040579D" w:rsidP="00E33ADF">
      <w:pPr>
        <w:pStyle w:val="ListParagraph"/>
        <w:numPr>
          <w:ilvl w:val="1"/>
          <w:numId w:val="4"/>
        </w:numPr>
        <w:rPr>
          <w:ins w:id="83" w:author="Dylan Fair" w:date="2023-12-07T13:20:00Z"/>
          <w:rFonts w:ascii="Arial" w:eastAsia="Times New Roman" w:hAnsi="Arial" w:cs="Arial"/>
          <w:color w:val="000000"/>
          <w:kern w:val="0"/>
          <w:sz w:val="24"/>
          <w:szCs w:val="24"/>
          <w14:ligatures w14:val="none"/>
        </w:rPr>
      </w:pPr>
      <w:ins w:id="84" w:author="Dylan Fair" w:date="2023-12-07T13:48:00Z">
        <w:r>
          <w:rPr>
            <w:rFonts w:ascii="Arial" w:eastAsia="Times New Roman" w:hAnsi="Arial" w:cs="Arial"/>
            <w:color w:val="000000"/>
            <w:kern w:val="0"/>
            <w:sz w:val="24"/>
            <w:szCs w:val="24"/>
            <w14:ligatures w14:val="none"/>
          </w:rPr>
          <w:t>0:20</w:t>
        </w:r>
      </w:ins>
      <w:ins w:id="85" w:author="Dylan Fair" w:date="2023-12-07T13:20:00Z">
        <w:r w:rsidR="00AA1EB8">
          <w:rPr>
            <w:rFonts w:ascii="Arial" w:eastAsia="Times New Roman" w:hAnsi="Arial" w:cs="Arial"/>
            <w:color w:val="000000"/>
            <w:kern w:val="0"/>
            <w:sz w:val="24"/>
            <w:szCs w:val="24"/>
            <w14:ligatures w14:val="none"/>
          </w:rPr>
          <w:t>: Rearranged character sheet</w:t>
        </w:r>
      </w:ins>
    </w:p>
    <w:p w14:paraId="4131976F" w14:textId="2ED3F2D2" w:rsidR="00AA1EB8" w:rsidRDefault="004C5EA1" w:rsidP="00E33ADF">
      <w:pPr>
        <w:pStyle w:val="ListParagraph"/>
        <w:numPr>
          <w:ilvl w:val="1"/>
          <w:numId w:val="4"/>
        </w:numPr>
        <w:rPr>
          <w:ins w:id="86" w:author="Dylan Fair" w:date="2023-12-07T14:22:00Z"/>
          <w:rFonts w:ascii="Arial" w:eastAsia="Times New Roman" w:hAnsi="Arial" w:cs="Arial"/>
          <w:color w:val="000000"/>
          <w:kern w:val="0"/>
          <w:sz w:val="24"/>
          <w:szCs w:val="24"/>
          <w14:ligatures w14:val="none"/>
        </w:rPr>
      </w:pPr>
      <w:ins w:id="87" w:author="Dylan Fair" w:date="2023-12-07T15:01:00Z">
        <w:r>
          <w:rPr>
            <w:rFonts w:ascii="Arial" w:eastAsia="Times New Roman" w:hAnsi="Arial" w:cs="Arial"/>
            <w:color w:val="000000"/>
            <w:kern w:val="0"/>
            <w:sz w:val="24"/>
            <w:szCs w:val="24"/>
            <w14:ligatures w14:val="none"/>
          </w:rPr>
          <w:t>1:00</w:t>
        </w:r>
      </w:ins>
      <w:ins w:id="88" w:author="Dylan Fair" w:date="2023-12-07T14:02:00Z">
        <w:r w:rsidR="00BF01C8">
          <w:rPr>
            <w:rFonts w:ascii="Arial" w:eastAsia="Times New Roman" w:hAnsi="Arial" w:cs="Arial"/>
            <w:color w:val="000000"/>
            <w:kern w:val="0"/>
            <w:sz w:val="24"/>
            <w:szCs w:val="24"/>
            <w14:ligatures w14:val="none"/>
          </w:rPr>
          <w:t>: Created DM Sheet</w:t>
        </w:r>
      </w:ins>
    </w:p>
    <w:p w14:paraId="06AEB393" w14:textId="68E808A9" w:rsidR="00AA1FC2" w:rsidRDefault="00AA1FC2" w:rsidP="00E33ADF">
      <w:pPr>
        <w:pStyle w:val="ListParagraph"/>
        <w:numPr>
          <w:ilvl w:val="1"/>
          <w:numId w:val="4"/>
        </w:numPr>
        <w:rPr>
          <w:ins w:id="89" w:author="Dylan Fair" w:date="2023-12-11T11:19:00Z"/>
          <w:rFonts w:ascii="Arial" w:eastAsia="Times New Roman" w:hAnsi="Arial" w:cs="Arial"/>
          <w:color w:val="000000"/>
          <w:kern w:val="0"/>
          <w:sz w:val="24"/>
          <w:szCs w:val="24"/>
          <w14:ligatures w14:val="none"/>
        </w:rPr>
      </w:pPr>
      <w:ins w:id="90" w:author="Dylan Fair" w:date="2023-12-07T14:22:00Z">
        <w:r>
          <w:rPr>
            <w:rFonts w:ascii="Arial" w:eastAsia="Times New Roman" w:hAnsi="Arial" w:cs="Arial"/>
            <w:color w:val="000000"/>
            <w:kern w:val="0"/>
            <w:sz w:val="24"/>
            <w:szCs w:val="24"/>
            <w14:ligatures w14:val="none"/>
          </w:rPr>
          <w:t xml:space="preserve">Clarify abilities that can be used out of combat </w:t>
        </w:r>
      </w:ins>
    </w:p>
    <w:p w14:paraId="7F0D30D4" w14:textId="51252ED5" w:rsidR="00CA1E2C" w:rsidRDefault="00CA1E2C" w:rsidP="00CA1E2C">
      <w:pPr>
        <w:pStyle w:val="ListParagraph"/>
        <w:numPr>
          <w:ilvl w:val="0"/>
          <w:numId w:val="4"/>
        </w:numPr>
        <w:rPr>
          <w:ins w:id="91" w:author="Dylan Fair" w:date="2023-12-11T11:19:00Z"/>
          <w:rFonts w:ascii="Arial" w:eastAsia="Times New Roman" w:hAnsi="Arial" w:cs="Arial"/>
          <w:color w:val="000000"/>
          <w:kern w:val="0"/>
          <w:sz w:val="24"/>
          <w:szCs w:val="24"/>
          <w14:ligatures w14:val="none"/>
        </w:rPr>
      </w:pPr>
      <w:ins w:id="92" w:author="Dylan Fair" w:date="2023-12-11T11:19:00Z">
        <w:r>
          <w:rPr>
            <w:rFonts w:ascii="Arial" w:eastAsia="Times New Roman" w:hAnsi="Arial" w:cs="Arial"/>
            <w:color w:val="000000"/>
            <w:kern w:val="0"/>
            <w:sz w:val="24"/>
            <w:szCs w:val="24"/>
            <w14:ligatures w14:val="none"/>
          </w:rPr>
          <w:t>12/8/2023</w:t>
        </w:r>
      </w:ins>
    </w:p>
    <w:p w14:paraId="06A085FC" w14:textId="55FD18D2" w:rsidR="00CA1E2C" w:rsidRDefault="00CA1E2C" w:rsidP="00CA1E2C">
      <w:pPr>
        <w:pStyle w:val="ListParagraph"/>
        <w:numPr>
          <w:ilvl w:val="1"/>
          <w:numId w:val="4"/>
        </w:numPr>
        <w:rPr>
          <w:ins w:id="93" w:author="Dylan Fair" w:date="2023-12-11T11:19:00Z"/>
          <w:rFonts w:ascii="Arial" w:eastAsia="Times New Roman" w:hAnsi="Arial" w:cs="Arial"/>
          <w:color w:val="000000"/>
          <w:kern w:val="0"/>
          <w:sz w:val="24"/>
          <w:szCs w:val="24"/>
          <w14:ligatures w14:val="none"/>
        </w:rPr>
      </w:pPr>
      <w:ins w:id="94" w:author="Dylan Fair" w:date="2023-12-11T11:19:00Z">
        <w:r>
          <w:rPr>
            <w:rFonts w:ascii="Arial" w:eastAsia="Times New Roman" w:hAnsi="Arial" w:cs="Arial"/>
            <w:color w:val="000000"/>
            <w:kern w:val="0"/>
            <w:sz w:val="24"/>
            <w:szCs w:val="24"/>
            <w14:ligatures w14:val="none"/>
          </w:rPr>
          <w:t>2:00: Created a prototype mobile app and tested multiple building methods</w:t>
        </w:r>
      </w:ins>
    </w:p>
    <w:p w14:paraId="5A08AFE1" w14:textId="77777777" w:rsidR="00CA1E2C" w:rsidRDefault="00CA1E2C" w:rsidP="00CA1E2C">
      <w:pPr>
        <w:pStyle w:val="ListParagraph"/>
        <w:numPr>
          <w:ilvl w:val="1"/>
          <w:numId w:val="4"/>
        </w:numPr>
        <w:rPr>
          <w:ins w:id="95" w:author="Dylan Fair" w:date="2023-12-11T11:20:00Z"/>
          <w:rFonts w:ascii="Arial" w:eastAsia="Times New Roman" w:hAnsi="Arial" w:cs="Arial"/>
          <w:color w:val="000000"/>
          <w:kern w:val="0"/>
          <w:sz w:val="24"/>
          <w:szCs w:val="24"/>
          <w14:ligatures w14:val="none"/>
        </w:rPr>
      </w:pPr>
      <w:ins w:id="96" w:author="Dylan Fair" w:date="2023-12-11T11:20:00Z">
        <w:r>
          <w:rPr>
            <w:rFonts w:ascii="Arial" w:eastAsia="Times New Roman" w:hAnsi="Arial" w:cs="Arial"/>
            <w:color w:val="000000"/>
            <w:kern w:val="0"/>
            <w:sz w:val="24"/>
            <w:szCs w:val="24"/>
            <w14:ligatures w14:val="none"/>
          </w:rPr>
          <w:t xml:space="preserve">1:00 Researched Google Play Store Publishing </w:t>
        </w:r>
      </w:ins>
    </w:p>
    <w:p w14:paraId="320291CD" w14:textId="77777777" w:rsidR="00CA1E2C" w:rsidRDefault="00CA1E2C" w:rsidP="00CA1E2C">
      <w:pPr>
        <w:pStyle w:val="ListParagraph"/>
        <w:numPr>
          <w:ilvl w:val="0"/>
          <w:numId w:val="4"/>
        </w:numPr>
        <w:rPr>
          <w:ins w:id="97" w:author="Dylan Fair" w:date="2023-12-11T11:20:00Z"/>
          <w:rFonts w:ascii="Arial" w:eastAsia="Times New Roman" w:hAnsi="Arial" w:cs="Arial"/>
          <w:color w:val="000000"/>
          <w:kern w:val="0"/>
          <w:sz w:val="24"/>
          <w:szCs w:val="24"/>
          <w14:ligatures w14:val="none"/>
        </w:rPr>
      </w:pPr>
      <w:ins w:id="98" w:author="Dylan Fair" w:date="2023-12-11T11:20:00Z">
        <w:r>
          <w:rPr>
            <w:rFonts w:ascii="Arial" w:eastAsia="Times New Roman" w:hAnsi="Arial" w:cs="Arial"/>
            <w:color w:val="000000"/>
            <w:kern w:val="0"/>
            <w:sz w:val="24"/>
            <w:szCs w:val="24"/>
            <w14:ligatures w14:val="none"/>
          </w:rPr>
          <w:t>12/11/2023</w:t>
        </w:r>
      </w:ins>
    </w:p>
    <w:p w14:paraId="4414CBAA" w14:textId="3AAB7693" w:rsidR="00CA1E2C" w:rsidRDefault="000747E8" w:rsidP="00CA1E2C">
      <w:pPr>
        <w:pStyle w:val="ListParagraph"/>
        <w:numPr>
          <w:ilvl w:val="1"/>
          <w:numId w:val="4"/>
        </w:numPr>
        <w:rPr>
          <w:ins w:id="99" w:author="Dylan Fair" w:date="2023-12-12T15:33:00Z"/>
          <w:rFonts w:ascii="Arial" w:eastAsia="Times New Roman" w:hAnsi="Arial" w:cs="Arial"/>
          <w:color w:val="000000"/>
          <w:kern w:val="0"/>
          <w:sz w:val="24"/>
          <w:szCs w:val="24"/>
          <w14:ligatures w14:val="none"/>
        </w:rPr>
      </w:pPr>
      <w:ins w:id="100" w:author="Dylan Fair" w:date="2023-12-11T13:28:00Z">
        <w:r>
          <w:rPr>
            <w:rFonts w:ascii="Arial" w:eastAsia="Times New Roman" w:hAnsi="Arial" w:cs="Arial"/>
            <w:color w:val="000000"/>
            <w:kern w:val="0"/>
            <w:sz w:val="24"/>
            <w:szCs w:val="24"/>
            <w14:ligatures w14:val="none"/>
          </w:rPr>
          <w:t>2 hours</w:t>
        </w:r>
      </w:ins>
      <w:ins w:id="101" w:author="Dylan Fair" w:date="2023-12-11T11:21:00Z">
        <w:r w:rsidR="00CA1E2C">
          <w:rPr>
            <w:rFonts w:ascii="Arial" w:eastAsia="Times New Roman" w:hAnsi="Arial" w:cs="Arial"/>
            <w:color w:val="000000"/>
            <w:kern w:val="0"/>
            <w:sz w:val="24"/>
            <w:szCs w:val="24"/>
            <w14:ligatures w14:val="none"/>
          </w:rPr>
          <w:t xml:space="preserve">: </w:t>
        </w:r>
      </w:ins>
      <w:ins w:id="102" w:author="Dylan Fair" w:date="2023-12-11T13:28:00Z">
        <w:r>
          <w:rPr>
            <w:rFonts w:ascii="Arial" w:eastAsia="Times New Roman" w:hAnsi="Arial" w:cs="Arial"/>
            <w:color w:val="000000"/>
            <w:kern w:val="0"/>
            <w:sz w:val="24"/>
            <w:szCs w:val="24"/>
            <w14:ligatures w14:val="none"/>
          </w:rPr>
          <w:t xml:space="preserve">Mobile App, </w:t>
        </w:r>
      </w:ins>
      <w:ins w:id="103" w:author="Dylan Fair" w:date="2023-12-11T13:29:00Z">
        <w:r>
          <w:rPr>
            <w:rFonts w:ascii="Arial" w:eastAsia="Times New Roman" w:hAnsi="Arial" w:cs="Arial"/>
            <w:color w:val="000000"/>
            <w:kern w:val="0"/>
            <w:sz w:val="24"/>
            <w:szCs w:val="24"/>
            <w14:ligatures w14:val="none"/>
          </w:rPr>
          <w:t>commit 10</w:t>
        </w:r>
      </w:ins>
    </w:p>
    <w:p w14:paraId="02C7EBDE" w14:textId="1A3DC56C" w:rsidR="002F3196" w:rsidRDefault="002F3196" w:rsidP="00CA1E2C">
      <w:pPr>
        <w:pStyle w:val="ListParagraph"/>
        <w:numPr>
          <w:ilvl w:val="1"/>
          <w:numId w:val="4"/>
        </w:numPr>
        <w:rPr>
          <w:ins w:id="104" w:author="Dylan Fair" w:date="2023-12-17T16:52:00Z"/>
          <w:rFonts w:ascii="Arial" w:eastAsia="Times New Roman" w:hAnsi="Arial" w:cs="Arial"/>
          <w:color w:val="000000"/>
          <w:kern w:val="0"/>
          <w:sz w:val="24"/>
          <w:szCs w:val="24"/>
          <w14:ligatures w14:val="none"/>
        </w:rPr>
      </w:pPr>
      <w:ins w:id="105" w:author="Dylan Fair" w:date="2023-12-12T15:33:00Z">
        <w:r>
          <w:rPr>
            <w:rFonts w:ascii="Arial" w:eastAsia="Times New Roman" w:hAnsi="Arial" w:cs="Arial"/>
            <w:color w:val="000000"/>
            <w:kern w:val="0"/>
            <w:sz w:val="24"/>
            <w:szCs w:val="24"/>
            <w14:ligatures w14:val="none"/>
          </w:rPr>
          <w:t xml:space="preserve">TODO: Make horizontal Scroll View with snapping </w:t>
        </w:r>
        <w:r w:rsidR="00B25F90">
          <w:rPr>
            <w:rFonts w:ascii="Arial" w:eastAsia="Times New Roman" w:hAnsi="Arial" w:cs="Arial"/>
            <w:color w:val="000000"/>
            <w:kern w:val="0"/>
            <w:sz w:val="24"/>
            <w:szCs w:val="24"/>
            <w14:ligatures w14:val="none"/>
          </w:rPr>
          <w:t xml:space="preserve">and move </w:t>
        </w:r>
      </w:ins>
      <w:ins w:id="106" w:author="Dylan Fair" w:date="2023-12-12T15:34:00Z">
        <w:r w:rsidR="00B25F90">
          <w:rPr>
            <w:rFonts w:ascii="Arial" w:eastAsia="Times New Roman" w:hAnsi="Arial" w:cs="Arial"/>
            <w:color w:val="000000"/>
            <w:kern w:val="0"/>
            <w:sz w:val="24"/>
            <w:szCs w:val="24"/>
            <w14:ligatures w14:val="none"/>
          </w:rPr>
          <w:t>page panels into canvas view, not the other way around</w:t>
        </w:r>
      </w:ins>
    </w:p>
    <w:p w14:paraId="000B08DE" w14:textId="386AD5FF" w:rsidR="003C53EC" w:rsidRDefault="003C53EC" w:rsidP="003C53EC">
      <w:pPr>
        <w:pStyle w:val="ListParagraph"/>
        <w:numPr>
          <w:ilvl w:val="0"/>
          <w:numId w:val="4"/>
        </w:numPr>
        <w:rPr>
          <w:ins w:id="107" w:author="Dylan Fair" w:date="2023-12-17T16:52:00Z"/>
          <w:rFonts w:ascii="Arial" w:eastAsia="Times New Roman" w:hAnsi="Arial" w:cs="Arial"/>
          <w:color w:val="000000"/>
          <w:kern w:val="0"/>
          <w:sz w:val="24"/>
          <w:szCs w:val="24"/>
          <w14:ligatures w14:val="none"/>
        </w:rPr>
      </w:pPr>
      <w:ins w:id="108" w:author="Dylan Fair" w:date="2023-12-17T16:52:00Z">
        <w:r>
          <w:rPr>
            <w:rFonts w:ascii="Arial" w:eastAsia="Times New Roman" w:hAnsi="Arial" w:cs="Arial"/>
            <w:color w:val="000000"/>
            <w:kern w:val="0"/>
            <w:sz w:val="24"/>
            <w:szCs w:val="24"/>
            <w14:ligatures w14:val="none"/>
          </w:rPr>
          <w:t>12/16/2023</w:t>
        </w:r>
      </w:ins>
    </w:p>
    <w:p w14:paraId="51C6F52E" w14:textId="7814E0A6" w:rsidR="003C53EC" w:rsidRDefault="003C53EC" w:rsidP="003C53EC">
      <w:pPr>
        <w:pStyle w:val="ListParagraph"/>
        <w:numPr>
          <w:ilvl w:val="1"/>
          <w:numId w:val="4"/>
        </w:numPr>
        <w:rPr>
          <w:ins w:id="109" w:author="Dylan Fair" w:date="2023-12-17T16:53:00Z"/>
          <w:rFonts w:ascii="Arial" w:eastAsia="Times New Roman" w:hAnsi="Arial" w:cs="Arial"/>
          <w:color w:val="000000"/>
          <w:kern w:val="0"/>
          <w:sz w:val="24"/>
          <w:szCs w:val="24"/>
          <w14:ligatures w14:val="none"/>
        </w:rPr>
      </w:pPr>
      <w:ins w:id="110" w:author="Dylan Fair" w:date="2023-12-17T16:52:00Z">
        <w:r>
          <w:rPr>
            <w:rFonts w:ascii="Arial" w:eastAsia="Times New Roman" w:hAnsi="Arial" w:cs="Arial"/>
            <w:color w:val="000000"/>
            <w:kern w:val="0"/>
            <w:sz w:val="24"/>
            <w:szCs w:val="24"/>
            <w14:ligatures w14:val="none"/>
          </w:rPr>
          <w:t>5 hours: Playtest with 4 people, including myself</w:t>
        </w:r>
      </w:ins>
    </w:p>
    <w:p w14:paraId="408BE077" w14:textId="3DDD4B04" w:rsidR="003C53EC" w:rsidRDefault="003C53EC" w:rsidP="003C53EC">
      <w:pPr>
        <w:pStyle w:val="ListParagraph"/>
        <w:numPr>
          <w:ilvl w:val="0"/>
          <w:numId w:val="4"/>
        </w:numPr>
        <w:rPr>
          <w:ins w:id="111" w:author="Dylan Fair" w:date="2023-12-17T16:53:00Z"/>
          <w:rFonts w:ascii="Arial" w:eastAsia="Times New Roman" w:hAnsi="Arial" w:cs="Arial"/>
          <w:color w:val="000000"/>
          <w:kern w:val="0"/>
          <w:sz w:val="24"/>
          <w:szCs w:val="24"/>
          <w14:ligatures w14:val="none"/>
        </w:rPr>
      </w:pPr>
      <w:ins w:id="112" w:author="Dylan Fair" w:date="2023-12-17T16:53:00Z">
        <w:r>
          <w:rPr>
            <w:rFonts w:ascii="Arial" w:eastAsia="Times New Roman" w:hAnsi="Arial" w:cs="Arial"/>
            <w:color w:val="000000"/>
            <w:kern w:val="0"/>
            <w:sz w:val="24"/>
            <w:szCs w:val="24"/>
            <w14:ligatures w14:val="none"/>
          </w:rPr>
          <w:t>12/17/2023</w:t>
        </w:r>
      </w:ins>
    </w:p>
    <w:p w14:paraId="19FC2553" w14:textId="2B8145F0" w:rsidR="003C53EC" w:rsidRDefault="003C53EC" w:rsidP="003C53EC">
      <w:pPr>
        <w:pStyle w:val="ListParagraph"/>
        <w:numPr>
          <w:ilvl w:val="1"/>
          <w:numId w:val="4"/>
        </w:numPr>
        <w:rPr>
          <w:ins w:id="113" w:author="Dylan Fair" w:date="2023-11-08T19:59:00Z"/>
          <w:rFonts w:ascii="Arial" w:eastAsia="Times New Roman" w:hAnsi="Arial" w:cs="Arial"/>
          <w:color w:val="000000"/>
          <w:kern w:val="0"/>
          <w:sz w:val="24"/>
          <w:szCs w:val="24"/>
          <w14:ligatures w14:val="none"/>
        </w:rPr>
      </w:pPr>
      <w:ins w:id="114" w:author="Dylan Fair" w:date="2023-12-17T16:53:00Z">
        <w:r>
          <w:rPr>
            <w:rFonts w:ascii="Arial" w:eastAsia="Times New Roman" w:hAnsi="Arial" w:cs="Arial"/>
            <w:color w:val="000000"/>
            <w:kern w:val="0"/>
            <w:sz w:val="24"/>
            <w:szCs w:val="24"/>
            <w14:ligatures w14:val="none"/>
          </w:rPr>
          <w:t xml:space="preserve">5 hours: System overhaul (back to Design </w:t>
        </w:r>
      </w:ins>
      <w:ins w:id="115" w:author="Dylan Fair" w:date="2023-12-17T16:54:00Z">
        <w:r>
          <w:rPr>
            <w:rFonts w:ascii="Arial" w:eastAsia="Times New Roman" w:hAnsi="Arial" w:cs="Arial"/>
            <w:color w:val="000000"/>
            <w:kern w:val="0"/>
            <w:sz w:val="24"/>
            <w:szCs w:val="24"/>
            <w14:ligatures w14:val="none"/>
          </w:rPr>
          <w:t>pillar: Simple)</w:t>
        </w:r>
      </w:ins>
    </w:p>
    <w:p w14:paraId="2325D780" w14:textId="77777777" w:rsidR="00C134D1" w:rsidDel="00C134D1" w:rsidRDefault="00C134D1" w:rsidP="00C134D1">
      <w:pPr>
        <w:spacing w:after="0" w:line="240" w:lineRule="auto"/>
        <w:jc w:val="center"/>
        <w:rPr>
          <w:del w:id="116"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17" w:author="Dylan Fair" w:date="2023-06-03T19:27:00Z"/>
          <w:rFonts w:ascii="Arial" w:eastAsia="Times New Roman" w:hAnsi="Arial" w:cs="Arial"/>
          <w:color w:val="000000"/>
          <w:kern w:val="0"/>
          <w14:ligatures w14:val="none"/>
        </w:rPr>
      </w:pPr>
    </w:p>
    <w:p w14:paraId="0B05977B" w14:textId="5C5D360A" w:rsidR="002F49FB" w:rsidRDefault="00A53AAF">
      <w:pPr>
        <w:pStyle w:val="Heading1"/>
        <w:rPr>
          <w:ins w:id="118" w:author="Dylan Fair" w:date="2023-09-09T23:00:00Z"/>
        </w:rPr>
        <w:pPrChange w:id="119" w:author="Dylan Fair" w:date="2023-12-07T13:00:00Z">
          <w:pPr>
            <w:jc w:val="center"/>
          </w:pPr>
        </w:pPrChange>
      </w:pPr>
      <w:ins w:id="120" w:author="Dylan Fair" w:date="2023-11-08T19:58:00Z">
        <w:r>
          <w:br w:type="page"/>
        </w:r>
      </w:ins>
      <w:ins w:id="121" w:author="Dylan Fair" w:date="2023-09-09T23:00:00Z">
        <w:r w:rsidR="002F49FB" w:rsidRPr="00007B36">
          <w:lastRenderedPageBreak/>
          <w:t>Version 0.</w:t>
        </w:r>
        <w:r w:rsidR="002F49FB">
          <w:t>2.</w:t>
        </w:r>
      </w:ins>
      <w:ins w:id="122" w:author="Dylan Fair" w:date="2023-09-09T23:02:00Z">
        <w:r w:rsidR="009101B0">
          <w:t>2</w:t>
        </w:r>
      </w:ins>
      <w:ins w:id="123" w:author="Dylan Fair" w:date="2023-09-09T23:00:00Z">
        <w:r w:rsidR="002F49FB" w:rsidRPr="00007B36">
          <w:t xml:space="preserve"> Timelog</w:t>
        </w:r>
      </w:ins>
    </w:p>
    <w:p w14:paraId="503B61FF" w14:textId="450AAE44" w:rsidR="00984F29" w:rsidRDefault="00984F29" w:rsidP="009101B0">
      <w:pPr>
        <w:pStyle w:val="ListParagraph"/>
        <w:numPr>
          <w:ilvl w:val="0"/>
          <w:numId w:val="4"/>
        </w:numPr>
        <w:rPr>
          <w:ins w:id="124" w:author="Dylan Fair" w:date="2023-10-17T23:25:00Z"/>
          <w:rFonts w:ascii="Arial" w:eastAsia="Times New Roman" w:hAnsi="Arial" w:cs="Arial"/>
          <w:color w:val="000000"/>
          <w:kern w:val="0"/>
          <w:sz w:val="24"/>
          <w:szCs w:val="24"/>
          <w14:ligatures w14:val="none"/>
        </w:rPr>
      </w:pPr>
      <w:ins w:id="125" w:author="Dylan Fair" w:date="2023-10-17T23:25:00Z">
        <w:r>
          <w:rPr>
            <w:rFonts w:ascii="Arial" w:eastAsia="Times New Roman" w:hAnsi="Arial" w:cs="Arial"/>
            <w:color w:val="000000"/>
            <w:kern w:val="0"/>
            <w:sz w:val="24"/>
            <w:szCs w:val="24"/>
            <w14:ligatures w14:val="none"/>
          </w:rPr>
          <w:t>10/17/2023</w:t>
        </w:r>
      </w:ins>
    </w:p>
    <w:p w14:paraId="6203AC3E" w14:textId="5F838668" w:rsidR="00984F29" w:rsidRDefault="00984F29">
      <w:pPr>
        <w:pStyle w:val="ListParagraph"/>
        <w:numPr>
          <w:ilvl w:val="1"/>
          <w:numId w:val="4"/>
        </w:numPr>
        <w:rPr>
          <w:ins w:id="126" w:author="Dylan Fair" w:date="2023-10-17T23:25:00Z"/>
          <w:rFonts w:ascii="Arial" w:eastAsia="Times New Roman" w:hAnsi="Arial" w:cs="Arial"/>
          <w:color w:val="000000"/>
          <w:kern w:val="0"/>
          <w:sz w:val="24"/>
          <w:szCs w:val="24"/>
          <w14:ligatures w14:val="none"/>
        </w:rPr>
        <w:pPrChange w:id="127" w:author="Dylan Fair" w:date="2023-10-17T23:25:00Z">
          <w:pPr>
            <w:pStyle w:val="ListParagraph"/>
            <w:numPr>
              <w:numId w:val="4"/>
            </w:numPr>
            <w:ind w:hanging="360"/>
          </w:pPr>
        </w:pPrChange>
      </w:pPr>
      <w:ins w:id="128" w:author="Dylan Fair" w:date="2023-10-17T23:25:00Z">
        <w:r>
          <w:rPr>
            <w:rFonts w:ascii="Arial" w:eastAsia="Times New Roman" w:hAnsi="Arial" w:cs="Arial"/>
            <w:color w:val="000000"/>
            <w:kern w:val="0"/>
            <w:sz w:val="24"/>
            <w:szCs w:val="24"/>
            <w14:ligatures w14:val="none"/>
          </w:rPr>
          <w:t>1:00 Added Story Structures reference</w:t>
        </w:r>
      </w:ins>
    </w:p>
    <w:p w14:paraId="5F871802" w14:textId="467D4E8D" w:rsidR="002F49FB" w:rsidRDefault="002F49FB" w:rsidP="009101B0">
      <w:pPr>
        <w:pStyle w:val="ListParagraph"/>
        <w:numPr>
          <w:ilvl w:val="0"/>
          <w:numId w:val="4"/>
        </w:numPr>
        <w:rPr>
          <w:ins w:id="129" w:author="Dylan Fair" w:date="2023-09-09T23:02:00Z"/>
          <w:rFonts w:ascii="Arial" w:eastAsia="Times New Roman" w:hAnsi="Arial" w:cs="Arial"/>
          <w:color w:val="000000"/>
          <w:kern w:val="0"/>
          <w:sz w:val="24"/>
          <w:szCs w:val="24"/>
          <w14:ligatures w14:val="none"/>
        </w:rPr>
      </w:pPr>
      <w:ins w:id="130" w:author="Dylan Fair" w:date="2023-09-09T23:00:00Z">
        <w:r>
          <w:rPr>
            <w:rFonts w:ascii="Arial" w:eastAsia="Times New Roman" w:hAnsi="Arial" w:cs="Arial"/>
            <w:color w:val="000000"/>
            <w:kern w:val="0"/>
            <w:sz w:val="24"/>
            <w:szCs w:val="24"/>
            <w14:ligatures w14:val="none"/>
          </w:rPr>
          <w:t>9/</w:t>
        </w:r>
      </w:ins>
      <w:ins w:id="131" w:author="Dylan Fair" w:date="2023-09-11T22:45:00Z">
        <w:r w:rsidR="00212136">
          <w:rPr>
            <w:rFonts w:ascii="Arial" w:eastAsia="Times New Roman" w:hAnsi="Arial" w:cs="Arial"/>
            <w:color w:val="000000"/>
            <w:kern w:val="0"/>
            <w:sz w:val="24"/>
            <w:szCs w:val="24"/>
            <w14:ligatures w14:val="none"/>
          </w:rPr>
          <w:t>11</w:t>
        </w:r>
      </w:ins>
      <w:ins w:id="132" w:author="Dylan Fair" w:date="2023-09-09T23:00:00Z">
        <w:r>
          <w:rPr>
            <w:rFonts w:ascii="Arial" w:eastAsia="Times New Roman" w:hAnsi="Arial" w:cs="Arial"/>
            <w:color w:val="000000"/>
            <w:kern w:val="0"/>
            <w:sz w:val="24"/>
            <w:szCs w:val="24"/>
            <w14:ligatures w14:val="none"/>
          </w:rPr>
          <w:t>/2023</w:t>
        </w:r>
      </w:ins>
    </w:p>
    <w:p w14:paraId="5197512C" w14:textId="6BDF836A" w:rsidR="009101B0" w:rsidRDefault="00212136" w:rsidP="009101B0">
      <w:pPr>
        <w:pStyle w:val="ListParagraph"/>
        <w:numPr>
          <w:ilvl w:val="1"/>
          <w:numId w:val="4"/>
        </w:numPr>
        <w:rPr>
          <w:ins w:id="133" w:author="Dylan Fair" w:date="2023-09-09T23:02:00Z"/>
          <w:rFonts w:ascii="Arial" w:eastAsia="Times New Roman" w:hAnsi="Arial" w:cs="Arial"/>
          <w:color w:val="000000"/>
          <w:kern w:val="0"/>
          <w:sz w:val="24"/>
          <w:szCs w:val="24"/>
          <w14:ligatures w14:val="none"/>
        </w:rPr>
      </w:pPr>
      <w:ins w:id="134" w:author="Dylan Fair" w:date="2023-09-11T22:45:00Z">
        <w:r>
          <w:rPr>
            <w:rFonts w:ascii="Arial" w:eastAsia="Times New Roman" w:hAnsi="Arial" w:cs="Arial"/>
            <w:color w:val="000000"/>
            <w:kern w:val="0"/>
            <w:sz w:val="24"/>
            <w:szCs w:val="24"/>
            <w14:ligatures w14:val="none"/>
          </w:rPr>
          <w:t xml:space="preserve">0:30: </w:t>
        </w:r>
      </w:ins>
      <w:ins w:id="135" w:author="Dylan Fair" w:date="2023-09-11T22:48:00Z">
        <w:r>
          <w:rPr>
            <w:rFonts w:ascii="Arial" w:eastAsia="Times New Roman" w:hAnsi="Arial" w:cs="Arial"/>
            <w:color w:val="000000"/>
            <w:kern w:val="0"/>
            <w:sz w:val="24"/>
            <w:szCs w:val="24"/>
            <w14:ligatures w14:val="none"/>
          </w:rPr>
          <w:t xml:space="preserve">Update </w:t>
        </w:r>
      </w:ins>
      <w:ins w:id="136" w:author="Dylan Fair" w:date="2023-09-11T22:49:00Z">
        <w:r>
          <w:rPr>
            <w:rFonts w:ascii="Arial" w:eastAsia="Times New Roman" w:hAnsi="Arial" w:cs="Arial"/>
            <w:color w:val="000000"/>
            <w:kern w:val="0"/>
            <w:sz w:val="24"/>
            <w:szCs w:val="24"/>
            <w14:ligatures w14:val="none"/>
          </w:rPr>
          <w:t>Character Booklet Quick Reference</w:t>
        </w:r>
      </w:ins>
    </w:p>
    <w:p w14:paraId="26391E06" w14:textId="77777777" w:rsidR="00E33ADF" w:rsidRDefault="00E33ADF">
      <w:pPr>
        <w:rPr>
          <w:ins w:id="137" w:author="Dylan Fair" w:date="2023-12-07T13:01:00Z"/>
        </w:rPr>
        <w:pPrChange w:id="138" w:author="Dylan Fair" w:date="2023-12-07T13:01:00Z">
          <w:pPr>
            <w:pStyle w:val="Heading1"/>
          </w:pPr>
        </w:pPrChange>
      </w:pPr>
    </w:p>
    <w:p w14:paraId="41D26CC1" w14:textId="74F99795" w:rsidR="0000793C" w:rsidRDefault="0000793C">
      <w:pPr>
        <w:pStyle w:val="Heading1"/>
        <w:rPr>
          <w:ins w:id="139" w:author="Dylan Fair" w:date="2023-07-21T14:11:00Z"/>
        </w:rPr>
        <w:pPrChange w:id="140" w:author="Dylan Fair" w:date="2023-12-07T13:01:00Z">
          <w:pPr>
            <w:jc w:val="center"/>
          </w:pPr>
        </w:pPrChange>
      </w:pPr>
      <w:ins w:id="141" w:author="Dylan Fair" w:date="2023-07-21T14:11:00Z">
        <w:r w:rsidRPr="00007B36">
          <w:t>Version 0.</w:t>
        </w:r>
        <w:r>
          <w:t>2.</w:t>
        </w:r>
      </w:ins>
      <w:ins w:id="142" w:author="Dylan Fair" w:date="2023-07-21T14:12:00Z">
        <w:r w:rsidR="00060ED6">
          <w:t>1</w:t>
        </w:r>
      </w:ins>
      <w:ins w:id="143" w:author="Dylan Fair" w:date="2023-07-21T14:11:00Z">
        <w:r w:rsidRPr="00007B36">
          <w:t xml:space="preserve"> Timelog</w:t>
        </w:r>
      </w:ins>
    </w:p>
    <w:p w14:paraId="2E5C6579" w14:textId="7229D6FD" w:rsidR="002F49FB" w:rsidRDefault="002F49FB" w:rsidP="002F49FB">
      <w:pPr>
        <w:pStyle w:val="ListParagraph"/>
        <w:numPr>
          <w:ilvl w:val="0"/>
          <w:numId w:val="4"/>
        </w:numPr>
        <w:rPr>
          <w:ins w:id="144" w:author="Dylan Fair" w:date="2023-09-09T22:59:00Z"/>
          <w:rFonts w:ascii="Arial" w:eastAsia="Times New Roman" w:hAnsi="Arial" w:cs="Arial"/>
          <w:color w:val="000000"/>
          <w:kern w:val="0"/>
          <w:sz w:val="24"/>
          <w:szCs w:val="24"/>
          <w14:ligatures w14:val="none"/>
        </w:rPr>
      </w:pPr>
      <w:ins w:id="145" w:author="Dylan Fair" w:date="2023-09-09T22:59:00Z">
        <w:r>
          <w:rPr>
            <w:rFonts w:ascii="Arial" w:eastAsia="Times New Roman" w:hAnsi="Arial" w:cs="Arial"/>
            <w:color w:val="000000"/>
            <w:kern w:val="0"/>
            <w:sz w:val="24"/>
            <w:szCs w:val="24"/>
            <w14:ligatures w14:val="none"/>
          </w:rPr>
          <w:t>9/9/2023</w:t>
        </w:r>
      </w:ins>
    </w:p>
    <w:p w14:paraId="7E87E40F" w14:textId="3391EFFE" w:rsidR="002F49FB" w:rsidRDefault="005041B3" w:rsidP="002F49FB">
      <w:pPr>
        <w:pStyle w:val="ListParagraph"/>
        <w:numPr>
          <w:ilvl w:val="1"/>
          <w:numId w:val="4"/>
        </w:numPr>
        <w:rPr>
          <w:ins w:id="146" w:author="Dylan Fair" w:date="2023-09-09T23:02:00Z"/>
          <w:rFonts w:ascii="Arial" w:eastAsia="Times New Roman" w:hAnsi="Arial" w:cs="Arial"/>
          <w:color w:val="000000"/>
          <w:kern w:val="0"/>
          <w:sz w:val="24"/>
          <w:szCs w:val="24"/>
          <w14:ligatures w14:val="none"/>
        </w:rPr>
      </w:pPr>
      <w:ins w:id="147" w:author="Dylan Fair" w:date="2023-09-09T23:03:00Z">
        <w:r>
          <w:rPr>
            <w:rFonts w:ascii="Arial" w:eastAsia="Times New Roman" w:hAnsi="Arial" w:cs="Arial"/>
            <w:color w:val="000000"/>
            <w:kern w:val="0"/>
            <w:sz w:val="24"/>
            <w:szCs w:val="24"/>
            <w14:ligatures w14:val="none"/>
          </w:rPr>
          <w:t>1</w:t>
        </w:r>
      </w:ins>
      <w:ins w:id="148" w:author="Dylan Fair" w:date="2023-09-09T22:59:00Z">
        <w:r w:rsidR="002F49FB">
          <w:rPr>
            <w:rFonts w:ascii="Arial" w:eastAsia="Times New Roman" w:hAnsi="Arial" w:cs="Arial"/>
            <w:color w:val="000000"/>
            <w:kern w:val="0"/>
            <w:sz w:val="24"/>
            <w:szCs w:val="24"/>
            <w14:ligatures w14:val="none"/>
          </w:rPr>
          <w:t>:00</w:t>
        </w:r>
      </w:ins>
      <w:ins w:id="149" w:author="Dylan Fair" w:date="2023-09-09T23:00:00Z">
        <w:r w:rsidR="002F49FB">
          <w:rPr>
            <w:rFonts w:ascii="Arial" w:eastAsia="Times New Roman" w:hAnsi="Arial" w:cs="Arial"/>
            <w:color w:val="000000"/>
            <w:kern w:val="0"/>
            <w:sz w:val="24"/>
            <w:szCs w:val="24"/>
            <w14:ligatures w14:val="none"/>
          </w:rPr>
          <w:t xml:space="preserve"> Implemented minor changes based on playtesting data</w:t>
        </w:r>
      </w:ins>
    </w:p>
    <w:p w14:paraId="5A2BF2DA" w14:textId="0B9ACC94" w:rsidR="005041B3" w:rsidRDefault="005041B3">
      <w:pPr>
        <w:pStyle w:val="ListParagraph"/>
        <w:numPr>
          <w:ilvl w:val="1"/>
          <w:numId w:val="4"/>
        </w:numPr>
        <w:rPr>
          <w:ins w:id="150" w:author="Dylan Fair" w:date="2023-09-09T22:59:00Z"/>
          <w:rFonts w:ascii="Arial" w:eastAsia="Times New Roman" w:hAnsi="Arial" w:cs="Arial"/>
          <w:color w:val="000000"/>
          <w:kern w:val="0"/>
          <w:sz w:val="24"/>
          <w:szCs w:val="24"/>
          <w14:ligatures w14:val="none"/>
        </w:rPr>
        <w:pPrChange w:id="151" w:author="Dylan Fair" w:date="2023-09-09T22:59:00Z">
          <w:pPr>
            <w:pStyle w:val="ListParagraph"/>
            <w:numPr>
              <w:numId w:val="4"/>
            </w:numPr>
            <w:ind w:hanging="360"/>
          </w:pPr>
        </w:pPrChange>
      </w:pPr>
      <w:ins w:id="152" w:author="Dylan Fair" w:date="2023-09-09T23:02:00Z">
        <w:r>
          <w:rPr>
            <w:rFonts w:ascii="Arial" w:eastAsia="Times New Roman" w:hAnsi="Arial" w:cs="Arial"/>
            <w:color w:val="000000"/>
            <w:kern w:val="0"/>
            <w:sz w:val="24"/>
            <w:szCs w:val="24"/>
            <w14:ligatures w14:val="none"/>
          </w:rPr>
          <w:t>1:00 Applied minor formatting cor</w:t>
        </w:r>
      </w:ins>
      <w:ins w:id="153" w:author="Dylan Fair" w:date="2023-09-09T23:03:00Z">
        <w:r>
          <w:rPr>
            <w:rFonts w:ascii="Arial" w:eastAsia="Times New Roman" w:hAnsi="Arial" w:cs="Arial"/>
            <w:color w:val="000000"/>
            <w:kern w:val="0"/>
            <w:sz w:val="24"/>
            <w:szCs w:val="24"/>
            <w14:ligatures w14:val="none"/>
          </w:rPr>
          <w:t>rections and wording updates for clarity</w:t>
        </w:r>
      </w:ins>
    </w:p>
    <w:p w14:paraId="7240F9CA" w14:textId="712B8A0F" w:rsidR="002F49FB" w:rsidRDefault="002F49FB" w:rsidP="002F49FB">
      <w:pPr>
        <w:pStyle w:val="ListParagraph"/>
        <w:numPr>
          <w:ilvl w:val="0"/>
          <w:numId w:val="4"/>
        </w:numPr>
        <w:rPr>
          <w:ins w:id="154" w:author="Dylan Fair" w:date="2023-09-09T22:59:00Z"/>
          <w:rFonts w:ascii="Arial" w:eastAsia="Times New Roman" w:hAnsi="Arial" w:cs="Arial"/>
          <w:color w:val="000000"/>
          <w:kern w:val="0"/>
          <w:sz w:val="24"/>
          <w:szCs w:val="24"/>
          <w14:ligatures w14:val="none"/>
        </w:rPr>
      </w:pPr>
      <w:ins w:id="155" w:author="Dylan Fair" w:date="2023-09-09T22:59:00Z">
        <w:r>
          <w:rPr>
            <w:rFonts w:ascii="Arial" w:eastAsia="Times New Roman" w:hAnsi="Arial" w:cs="Arial"/>
            <w:color w:val="000000"/>
            <w:kern w:val="0"/>
            <w:sz w:val="24"/>
            <w:szCs w:val="24"/>
            <w14:ligatures w14:val="none"/>
          </w:rPr>
          <w:t>8/23/2023</w:t>
        </w:r>
      </w:ins>
    </w:p>
    <w:p w14:paraId="12AA1294" w14:textId="33222AC8" w:rsidR="002F49FB" w:rsidRPr="002F49FB" w:rsidRDefault="002F49FB">
      <w:pPr>
        <w:pStyle w:val="ListParagraph"/>
        <w:numPr>
          <w:ilvl w:val="1"/>
          <w:numId w:val="4"/>
        </w:numPr>
        <w:rPr>
          <w:ins w:id="156" w:author="Dylan Fair" w:date="2023-09-09T22:59:00Z"/>
          <w:rFonts w:ascii="Arial" w:eastAsia="Times New Roman" w:hAnsi="Arial" w:cs="Arial"/>
          <w:color w:val="000000"/>
          <w:kern w:val="0"/>
          <w:sz w:val="24"/>
          <w:szCs w:val="24"/>
          <w14:ligatures w14:val="none"/>
          <w:rPrChange w:id="157" w:author="Dylan Fair" w:date="2023-09-09T22:59:00Z">
            <w:rPr>
              <w:ins w:id="158" w:author="Dylan Fair" w:date="2023-09-09T22:59:00Z"/>
            </w:rPr>
          </w:rPrChange>
        </w:rPr>
        <w:pPrChange w:id="159" w:author="Dylan Fair" w:date="2023-09-09T22:59:00Z">
          <w:pPr>
            <w:pStyle w:val="ListParagraph"/>
            <w:numPr>
              <w:numId w:val="4"/>
            </w:numPr>
            <w:ind w:hanging="360"/>
          </w:pPr>
        </w:pPrChange>
      </w:pPr>
      <w:ins w:id="160" w:author="Dylan Fair" w:date="2023-09-09T22:59:00Z">
        <w:r>
          <w:rPr>
            <w:rFonts w:ascii="Arial" w:eastAsia="Times New Roman" w:hAnsi="Arial" w:cs="Arial"/>
            <w:color w:val="000000"/>
            <w:kern w:val="0"/>
            <w:sz w:val="24"/>
            <w:szCs w:val="24"/>
            <w14:ligatures w14:val="none"/>
          </w:rPr>
          <w:t xml:space="preserve">8:00 Playtest with 1 GM and 5 players, including myself. </w:t>
        </w:r>
      </w:ins>
    </w:p>
    <w:p w14:paraId="30D47D4A" w14:textId="51DFD2E2" w:rsidR="0000793C" w:rsidRDefault="008E48F0" w:rsidP="0000793C">
      <w:pPr>
        <w:pStyle w:val="ListParagraph"/>
        <w:numPr>
          <w:ilvl w:val="0"/>
          <w:numId w:val="4"/>
        </w:numPr>
        <w:rPr>
          <w:ins w:id="161" w:author="Dylan Fair" w:date="2023-07-21T14:11:00Z"/>
          <w:rFonts w:ascii="Arial" w:eastAsia="Times New Roman" w:hAnsi="Arial" w:cs="Arial"/>
          <w:color w:val="000000"/>
          <w:kern w:val="0"/>
          <w:sz w:val="24"/>
          <w:szCs w:val="24"/>
          <w14:ligatures w14:val="none"/>
        </w:rPr>
      </w:pPr>
      <w:ins w:id="162" w:author="Dylan Fair" w:date="2023-08-24T12:52:00Z">
        <w:r>
          <w:rPr>
            <w:rFonts w:ascii="Arial" w:eastAsia="Times New Roman" w:hAnsi="Arial" w:cs="Arial"/>
            <w:color w:val="000000"/>
            <w:kern w:val="0"/>
            <w:sz w:val="24"/>
            <w:szCs w:val="24"/>
            <w14:ligatures w14:val="none"/>
          </w:rPr>
          <w:t>08/13</w:t>
        </w:r>
      </w:ins>
      <w:ins w:id="163" w:author="Dylan Fair" w:date="2023-07-21T14:11:00Z">
        <w:r w:rsidR="0000793C">
          <w:rPr>
            <w:rFonts w:ascii="Arial" w:eastAsia="Times New Roman" w:hAnsi="Arial" w:cs="Arial"/>
            <w:color w:val="000000"/>
            <w:kern w:val="0"/>
            <w:sz w:val="24"/>
            <w:szCs w:val="24"/>
            <w14:ligatures w14:val="none"/>
          </w:rPr>
          <w:t>/2023</w:t>
        </w:r>
      </w:ins>
    </w:p>
    <w:p w14:paraId="4BC5ABF4" w14:textId="77777777" w:rsidR="008E48F0" w:rsidRDefault="008E48F0">
      <w:pPr>
        <w:pStyle w:val="ListParagraph"/>
        <w:numPr>
          <w:ilvl w:val="1"/>
          <w:numId w:val="4"/>
        </w:numPr>
        <w:rPr>
          <w:ins w:id="164" w:author="Dylan Fair" w:date="2023-08-24T12:53:00Z"/>
          <w:rFonts w:ascii="Arial" w:eastAsia="Times New Roman" w:hAnsi="Arial" w:cs="Arial"/>
          <w:color w:val="000000"/>
          <w:kern w:val="0"/>
          <w:sz w:val="24"/>
          <w:szCs w:val="24"/>
          <w14:ligatures w14:val="none"/>
        </w:rPr>
      </w:pPr>
      <w:ins w:id="165" w:author="Dylan Fair" w:date="2023-08-24T12:52:00Z">
        <w:r>
          <w:rPr>
            <w:rFonts w:ascii="Arial" w:eastAsia="Times New Roman" w:hAnsi="Arial" w:cs="Arial"/>
            <w:color w:val="000000"/>
            <w:kern w:val="0"/>
            <w:sz w:val="24"/>
            <w:szCs w:val="24"/>
            <w14:ligatures w14:val="none"/>
          </w:rPr>
          <w:t>6</w:t>
        </w:r>
      </w:ins>
      <w:ins w:id="166" w:author="Dylan Fair" w:date="2023-07-21T14:12:00Z">
        <w:r w:rsidR="0000793C">
          <w:rPr>
            <w:rFonts w:ascii="Arial" w:eastAsia="Times New Roman" w:hAnsi="Arial" w:cs="Arial"/>
            <w:color w:val="000000"/>
            <w:kern w:val="0"/>
            <w:sz w:val="24"/>
            <w:szCs w:val="24"/>
            <w14:ligatures w14:val="none"/>
          </w:rPr>
          <w:t>:</w:t>
        </w:r>
      </w:ins>
      <w:ins w:id="167" w:author="Dylan Fair" w:date="2023-08-24T12:52:00Z">
        <w:r>
          <w:rPr>
            <w:rFonts w:ascii="Arial" w:eastAsia="Times New Roman" w:hAnsi="Arial" w:cs="Arial"/>
            <w:color w:val="000000"/>
            <w:kern w:val="0"/>
            <w:sz w:val="24"/>
            <w:szCs w:val="24"/>
            <w14:ligatures w14:val="none"/>
          </w:rPr>
          <w:t>00</w:t>
        </w:r>
      </w:ins>
      <w:ins w:id="168" w:author="Dylan Fair" w:date="2023-07-21T14:12:00Z">
        <w:r w:rsidR="0000793C">
          <w:rPr>
            <w:rFonts w:ascii="Arial" w:eastAsia="Times New Roman" w:hAnsi="Arial" w:cs="Arial"/>
            <w:color w:val="000000"/>
            <w:kern w:val="0"/>
            <w:sz w:val="24"/>
            <w:szCs w:val="24"/>
            <w14:ligatures w14:val="none"/>
          </w:rPr>
          <w:t xml:space="preserve"> </w:t>
        </w:r>
      </w:ins>
      <w:ins w:id="169" w:author="Dylan Fair" w:date="2023-08-24T12:52:00Z">
        <w:r>
          <w:rPr>
            <w:rFonts w:ascii="Arial" w:eastAsia="Times New Roman" w:hAnsi="Arial" w:cs="Arial"/>
            <w:color w:val="000000"/>
            <w:kern w:val="0"/>
            <w:sz w:val="24"/>
            <w:szCs w:val="24"/>
            <w14:ligatures w14:val="none"/>
          </w:rPr>
          <w:t>Playtest with</w:t>
        </w:r>
      </w:ins>
      <w:ins w:id="170" w:author="Dylan Fair" w:date="2023-08-24T12:53:00Z">
        <w:r>
          <w:rPr>
            <w:rFonts w:ascii="Arial" w:eastAsia="Times New Roman" w:hAnsi="Arial" w:cs="Arial"/>
            <w:color w:val="000000"/>
            <w:kern w:val="0"/>
            <w:sz w:val="24"/>
            <w:szCs w:val="24"/>
            <w14:ligatures w14:val="none"/>
          </w:rPr>
          <w:t xml:space="preserve"> 5 people. 10 people partook in character creation. </w:t>
        </w:r>
      </w:ins>
    </w:p>
    <w:p w14:paraId="5C32380B" w14:textId="77777777" w:rsidR="00E33ADF" w:rsidRDefault="00E33ADF">
      <w:pPr>
        <w:rPr>
          <w:ins w:id="171" w:author="Dylan Fair" w:date="2023-12-07T13:01:00Z"/>
        </w:rPr>
        <w:pPrChange w:id="172" w:author="Dylan Fair" w:date="2023-12-07T13:01:00Z">
          <w:pPr>
            <w:pStyle w:val="Heading1"/>
          </w:pPr>
        </w:pPrChange>
      </w:pPr>
    </w:p>
    <w:p w14:paraId="131294EF" w14:textId="2EA07195" w:rsidR="00AC05AB" w:rsidRDefault="00AC05AB">
      <w:pPr>
        <w:pStyle w:val="Heading1"/>
        <w:rPr>
          <w:ins w:id="173" w:author="Dylan Fair" w:date="2023-07-14T22:35:00Z"/>
        </w:rPr>
        <w:pPrChange w:id="174" w:author="Dylan Fair" w:date="2023-12-07T13:01:00Z">
          <w:pPr>
            <w:jc w:val="center"/>
          </w:pPr>
        </w:pPrChange>
      </w:pPr>
      <w:ins w:id="175" w:author="Dylan Fair" w:date="2023-07-14T22:35:00Z">
        <w:r w:rsidRPr="00007B36">
          <w:t>Version 0.</w:t>
        </w:r>
        <w:r>
          <w:t>2.0</w:t>
        </w:r>
        <w:r w:rsidRPr="00007B36">
          <w:t xml:space="preserve"> Timelog</w:t>
        </w:r>
      </w:ins>
    </w:p>
    <w:p w14:paraId="569CD078" w14:textId="564F3F19" w:rsidR="0000793C" w:rsidRDefault="0000793C" w:rsidP="00AC05AB">
      <w:pPr>
        <w:pStyle w:val="ListParagraph"/>
        <w:numPr>
          <w:ilvl w:val="0"/>
          <w:numId w:val="4"/>
        </w:numPr>
        <w:rPr>
          <w:ins w:id="176" w:author="Dylan Fair" w:date="2023-07-21T14:10:00Z"/>
          <w:rFonts w:ascii="Arial" w:eastAsia="Times New Roman" w:hAnsi="Arial" w:cs="Arial"/>
          <w:color w:val="000000"/>
          <w:kern w:val="0"/>
          <w:sz w:val="24"/>
          <w:szCs w:val="24"/>
          <w14:ligatures w14:val="none"/>
        </w:rPr>
      </w:pPr>
      <w:ins w:id="177" w:author="Dylan Fair" w:date="2023-07-21T14:10:00Z">
        <w:r>
          <w:rPr>
            <w:rFonts w:ascii="Arial" w:eastAsia="Times New Roman" w:hAnsi="Arial" w:cs="Arial"/>
            <w:color w:val="000000"/>
            <w:kern w:val="0"/>
            <w:sz w:val="24"/>
            <w:szCs w:val="24"/>
            <w14:ligatures w14:val="none"/>
          </w:rPr>
          <w:t>7/21/2023</w:t>
        </w:r>
      </w:ins>
    </w:p>
    <w:p w14:paraId="3A1794CD" w14:textId="11796698" w:rsidR="0000793C" w:rsidRDefault="0000793C">
      <w:pPr>
        <w:pStyle w:val="ListParagraph"/>
        <w:numPr>
          <w:ilvl w:val="1"/>
          <w:numId w:val="4"/>
        </w:numPr>
        <w:rPr>
          <w:ins w:id="178" w:author="Dylan Fair" w:date="2023-07-21T14:10:00Z"/>
          <w:rFonts w:ascii="Arial" w:eastAsia="Times New Roman" w:hAnsi="Arial" w:cs="Arial"/>
          <w:color w:val="000000"/>
          <w:kern w:val="0"/>
          <w:sz w:val="24"/>
          <w:szCs w:val="24"/>
          <w14:ligatures w14:val="none"/>
        </w:rPr>
        <w:pPrChange w:id="179" w:author="Dylan Fair" w:date="2023-07-21T14:10:00Z">
          <w:pPr>
            <w:pStyle w:val="ListParagraph"/>
            <w:numPr>
              <w:numId w:val="4"/>
            </w:numPr>
            <w:ind w:hanging="360"/>
          </w:pPr>
        </w:pPrChange>
      </w:pPr>
      <w:ins w:id="180" w:author="Dylan Fair" w:date="2023-07-21T14:10:00Z">
        <w:r>
          <w:rPr>
            <w:rFonts w:ascii="Arial" w:eastAsia="Times New Roman" w:hAnsi="Arial" w:cs="Arial"/>
            <w:color w:val="000000"/>
            <w:kern w:val="0"/>
            <w:sz w:val="24"/>
            <w:szCs w:val="24"/>
            <w14:ligatures w14:val="none"/>
          </w:rPr>
          <w:t xml:space="preserve">3:00: AP rework, Action cost change. Add Critical roll system. </w:t>
        </w:r>
      </w:ins>
    </w:p>
    <w:p w14:paraId="4A0303B9" w14:textId="78685BF5" w:rsidR="00C211A2" w:rsidRDefault="00C211A2" w:rsidP="00AC05AB">
      <w:pPr>
        <w:pStyle w:val="ListParagraph"/>
        <w:numPr>
          <w:ilvl w:val="0"/>
          <w:numId w:val="4"/>
        </w:numPr>
        <w:rPr>
          <w:ins w:id="181" w:author="Dylan Fair" w:date="2023-07-18T01:56:00Z"/>
          <w:rFonts w:ascii="Arial" w:eastAsia="Times New Roman" w:hAnsi="Arial" w:cs="Arial"/>
          <w:color w:val="000000"/>
          <w:kern w:val="0"/>
          <w:sz w:val="24"/>
          <w:szCs w:val="24"/>
          <w14:ligatures w14:val="none"/>
        </w:rPr>
      </w:pPr>
      <w:ins w:id="182" w:author="Dylan Fair" w:date="2023-07-18T01:56:00Z">
        <w:r>
          <w:rPr>
            <w:rFonts w:ascii="Arial" w:eastAsia="Times New Roman" w:hAnsi="Arial" w:cs="Arial"/>
            <w:color w:val="000000"/>
            <w:kern w:val="0"/>
            <w:sz w:val="24"/>
            <w:szCs w:val="24"/>
            <w14:ligatures w14:val="none"/>
          </w:rPr>
          <w:t>7/18/2023</w:t>
        </w:r>
      </w:ins>
    </w:p>
    <w:p w14:paraId="7CB8C936" w14:textId="3EEF054E" w:rsidR="00C211A2" w:rsidRDefault="00C211A2">
      <w:pPr>
        <w:pStyle w:val="ListParagraph"/>
        <w:numPr>
          <w:ilvl w:val="1"/>
          <w:numId w:val="4"/>
        </w:numPr>
        <w:rPr>
          <w:ins w:id="183" w:author="Dylan Fair" w:date="2023-07-18T01:56:00Z"/>
          <w:rFonts w:ascii="Arial" w:eastAsia="Times New Roman" w:hAnsi="Arial" w:cs="Arial"/>
          <w:color w:val="000000"/>
          <w:kern w:val="0"/>
          <w:sz w:val="24"/>
          <w:szCs w:val="24"/>
          <w14:ligatures w14:val="none"/>
        </w:rPr>
        <w:pPrChange w:id="184" w:author="Dylan Fair" w:date="2023-07-18T01:56:00Z">
          <w:pPr>
            <w:pStyle w:val="ListParagraph"/>
            <w:numPr>
              <w:numId w:val="4"/>
            </w:numPr>
            <w:ind w:hanging="360"/>
          </w:pPr>
        </w:pPrChange>
      </w:pPr>
      <w:ins w:id="185" w:author="Dylan Fair" w:date="2023-07-18T01:56:00Z">
        <w:r>
          <w:rPr>
            <w:rFonts w:ascii="Arial" w:eastAsia="Times New Roman" w:hAnsi="Arial" w:cs="Arial"/>
            <w:color w:val="000000"/>
            <w:kern w:val="0"/>
            <w:sz w:val="24"/>
            <w:szCs w:val="24"/>
            <w14:ligatures w14:val="none"/>
          </w:rPr>
          <w:t>1:30: Style Formatting Update (Arial)</w:t>
        </w:r>
      </w:ins>
    </w:p>
    <w:p w14:paraId="43D03213" w14:textId="1F84F04A" w:rsidR="00434826" w:rsidRDefault="00434826" w:rsidP="00AC05AB">
      <w:pPr>
        <w:pStyle w:val="ListParagraph"/>
        <w:numPr>
          <w:ilvl w:val="0"/>
          <w:numId w:val="4"/>
        </w:numPr>
        <w:rPr>
          <w:ins w:id="186" w:author="Dylan Fair" w:date="2023-07-14T22:36:00Z"/>
          <w:rFonts w:ascii="Arial" w:eastAsia="Times New Roman" w:hAnsi="Arial" w:cs="Arial"/>
          <w:color w:val="000000"/>
          <w:kern w:val="0"/>
          <w:sz w:val="24"/>
          <w:szCs w:val="24"/>
          <w14:ligatures w14:val="none"/>
        </w:rPr>
      </w:pPr>
      <w:ins w:id="187" w:author="Dylan Fair" w:date="2023-07-14T22:36:00Z">
        <w:r>
          <w:rPr>
            <w:rFonts w:ascii="Arial" w:eastAsia="Times New Roman" w:hAnsi="Arial" w:cs="Arial"/>
            <w:color w:val="000000"/>
            <w:kern w:val="0"/>
            <w:sz w:val="24"/>
            <w:szCs w:val="24"/>
            <w14:ligatures w14:val="none"/>
          </w:rPr>
          <w:t>7/</w:t>
        </w:r>
      </w:ins>
      <w:ins w:id="188" w:author="Dylan Fair" w:date="2023-07-15T18:59:00Z">
        <w:r w:rsidR="0010129E">
          <w:rPr>
            <w:rFonts w:ascii="Arial" w:eastAsia="Times New Roman" w:hAnsi="Arial" w:cs="Arial"/>
            <w:color w:val="000000"/>
            <w:kern w:val="0"/>
            <w:sz w:val="24"/>
            <w:szCs w:val="24"/>
            <w14:ligatures w14:val="none"/>
          </w:rPr>
          <w:t>15</w:t>
        </w:r>
      </w:ins>
      <w:ins w:id="189" w:author="Dylan Fair" w:date="2023-07-14T22:36:00Z">
        <w:r>
          <w:rPr>
            <w:rFonts w:ascii="Arial" w:eastAsia="Times New Roman" w:hAnsi="Arial" w:cs="Arial"/>
            <w:color w:val="000000"/>
            <w:kern w:val="0"/>
            <w:sz w:val="24"/>
            <w:szCs w:val="24"/>
            <w14:ligatures w14:val="none"/>
          </w:rPr>
          <w:t>/2023</w:t>
        </w:r>
      </w:ins>
    </w:p>
    <w:p w14:paraId="68C335BC" w14:textId="2084C47D" w:rsidR="00434826" w:rsidRDefault="0010129E">
      <w:pPr>
        <w:pStyle w:val="ListParagraph"/>
        <w:numPr>
          <w:ilvl w:val="1"/>
          <w:numId w:val="4"/>
        </w:numPr>
        <w:rPr>
          <w:ins w:id="190" w:author="Dylan Fair" w:date="2023-07-14T22:36:00Z"/>
          <w:rFonts w:ascii="Arial" w:eastAsia="Times New Roman" w:hAnsi="Arial" w:cs="Arial"/>
          <w:color w:val="000000"/>
          <w:kern w:val="0"/>
          <w:sz w:val="24"/>
          <w:szCs w:val="24"/>
          <w14:ligatures w14:val="none"/>
        </w:rPr>
        <w:pPrChange w:id="191" w:author="Dylan Fair" w:date="2023-07-14T22:36:00Z">
          <w:pPr>
            <w:pStyle w:val="ListParagraph"/>
            <w:numPr>
              <w:numId w:val="4"/>
            </w:numPr>
            <w:ind w:hanging="360"/>
          </w:pPr>
        </w:pPrChange>
      </w:pPr>
      <w:ins w:id="192" w:author="Dylan Fair" w:date="2023-07-15T18:59:00Z">
        <w:r>
          <w:rPr>
            <w:rFonts w:ascii="Arial" w:eastAsia="Times New Roman" w:hAnsi="Arial" w:cs="Arial"/>
            <w:color w:val="000000"/>
            <w:kern w:val="0"/>
            <w:sz w:val="24"/>
            <w:szCs w:val="24"/>
            <w14:ligatures w14:val="none"/>
          </w:rPr>
          <w:t xml:space="preserve">2:00: Sale research through The Game Crafter and Barnes&amp;Noble. </w:t>
        </w:r>
      </w:ins>
      <w:ins w:id="193" w:author="Dylan Fair" w:date="2023-07-15T19:01:00Z">
        <w:r>
          <w:rPr>
            <w:rFonts w:ascii="Arial" w:eastAsia="Times New Roman" w:hAnsi="Arial" w:cs="Arial"/>
            <w:color w:val="000000"/>
            <w:kern w:val="0"/>
            <w:sz w:val="24"/>
            <w:szCs w:val="24"/>
            <w14:ligatures w14:val="none"/>
          </w:rPr>
          <w:t>Bought proof copy of books with dice components and pencil through TGC</w:t>
        </w:r>
      </w:ins>
    </w:p>
    <w:p w14:paraId="4AE84D05" w14:textId="2DD0F192" w:rsidR="00AC05AB" w:rsidRDefault="00AC05AB" w:rsidP="00AC05AB">
      <w:pPr>
        <w:pStyle w:val="ListParagraph"/>
        <w:numPr>
          <w:ilvl w:val="0"/>
          <w:numId w:val="4"/>
        </w:numPr>
        <w:rPr>
          <w:ins w:id="194" w:author="Dylan Fair" w:date="2023-07-14T22:35:00Z"/>
          <w:rFonts w:ascii="Arial" w:eastAsia="Times New Roman" w:hAnsi="Arial" w:cs="Arial"/>
          <w:color w:val="000000"/>
          <w:kern w:val="0"/>
          <w:sz w:val="24"/>
          <w:szCs w:val="24"/>
          <w14:ligatures w14:val="none"/>
        </w:rPr>
      </w:pPr>
      <w:ins w:id="195" w:author="Dylan Fair" w:date="2023-07-14T22:35:00Z">
        <w:r>
          <w:rPr>
            <w:rFonts w:ascii="Arial" w:eastAsia="Times New Roman" w:hAnsi="Arial" w:cs="Arial"/>
            <w:color w:val="000000"/>
            <w:kern w:val="0"/>
            <w:sz w:val="24"/>
            <w:szCs w:val="24"/>
            <w14:ligatures w14:val="none"/>
          </w:rPr>
          <w:t>7/14/2023</w:t>
        </w:r>
      </w:ins>
    </w:p>
    <w:p w14:paraId="71076C3F" w14:textId="3BF2C267" w:rsidR="00AC05AB" w:rsidRPr="00EE17E1" w:rsidRDefault="00AC05AB">
      <w:pPr>
        <w:pStyle w:val="ListParagraph"/>
        <w:numPr>
          <w:ilvl w:val="1"/>
          <w:numId w:val="4"/>
        </w:numPr>
        <w:rPr>
          <w:ins w:id="196" w:author="Dylan Fair" w:date="2023-07-14T22:35:00Z"/>
          <w:rFonts w:ascii="Arial" w:eastAsia="Times New Roman" w:hAnsi="Arial" w:cs="Arial"/>
          <w:color w:val="000000"/>
          <w:kern w:val="0"/>
          <w:sz w:val="24"/>
          <w:szCs w:val="24"/>
          <w14:ligatures w14:val="none"/>
        </w:rPr>
        <w:pPrChange w:id="197" w:author="Dylan Fair" w:date="2023-07-14T22:35:00Z">
          <w:pPr>
            <w:pStyle w:val="ListParagraph"/>
            <w:numPr>
              <w:numId w:val="4"/>
            </w:numPr>
            <w:ind w:hanging="360"/>
          </w:pPr>
        </w:pPrChange>
      </w:pPr>
      <w:ins w:id="198" w:author="Dylan Fair" w:date="2023-07-14T22:35:00Z">
        <w:r>
          <w:rPr>
            <w:rFonts w:ascii="Arial" w:eastAsia="Times New Roman" w:hAnsi="Arial" w:cs="Arial"/>
            <w:color w:val="000000"/>
            <w:kern w:val="0"/>
            <w:sz w:val="24"/>
            <w:szCs w:val="24"/>
            <w14:ligatures w14:val="none"/>
          </w:rPr>
          <w:t>2:00: App prototype</w:t>
        </w:r>
      </w:ins>
    </w:p>
    <w:p w14:paraId="189DA0DF" w14:textId="77777777" w:rsidR="00E33ADF" w:rsidRDefault="00E33ADF" w:rsidP="0090787A">
      <w:pPr>
        <w:jc w:val="center"/>
        <w:rPr>
          <w:ins w:id="199" w:author="Dylan Fair" w:date="2023-12-07T13:01:00Z"/>
          <w:rFonts w:ascii="Arial" w:eastAsia="Times New Roman" w:hAnsi="Arial" w:cs="Arial"/>
          <w:color w:val="000000"/>
          <w:kern w:val="0"/>
          <w:sz w:val="36"/>
          <w:szCs w:val="36"/>
          <w14:ligatures w14:val="none"/>
        </w:rPr>
      </w:pPr>
    </w:p>
    <w:p w14:paraId="222A6096" w14:textId="4DF3AF6C" w:rsidR="0090787A" w:rsidRDefault="0090787A">
      <w:pPr>
        <w:pStyle w:val="Heading1"/>
        <w:rPr>
          <w:ins w:id="200" w:author="Dylan Fair" w:date="2023-07-04T16:15:00Z"/>
        </w:rPr>
        <w:pPrChange w:id="201" w:author="Dylan Fair" w:date="2023-12-07T13:01:00Z">
          <w:pPr>
            <w:jc w:val="center"/>
          </w:pPr>
        </w:pPrChange>
      </w:pPr>
      <w:ins w:id="202" w:author="Dylan Fair" w:date="2023-07-04T16:14:00Z">
        <w:r w:rsidRPr="00007B36">
          <w:t>Version 0.1.</w:t>
        </w:r>
      </w:ins>
      <w:ins w:id="203" w:author="Dylan Fair" w:date="2023-07-04T16:17:00Z">
        <w:r w:rsidR="002352EB">
          <w:t>9</w:t>
        </w:r>
      </w:ins>
      <w:ins w:id="204" w:author="Dylan Fair" w:date="2023-07-04T16:14:00Z">
        <w:r w:rsidRPr="00007B36">
          <w:t xml:space="preserve"> Timelog</w:t>
        </w:r>
      </w:ins>
    </w:p>
    <w:p w14:paraId="13DD596C" w14:textId="50E23927" w:rsidR="0090787A" w:rsidRPr="00EE17E1" w:rsidRDefault="0090787A" w:rsidP="0090787A">
      <w:pPr>
        <w:pStyle w:val="ListParagraph"/>
        <w:numPr>
          <w:ilvl w:val="0"/>
          <w:numId w:val="4"/>
        </w:numPr>
        <w:rPr>
          <w:ins w:id="205" w:author="Dylan Fair" w:date="2023-07-04T16:15:00Z"/>
          <w:rFonts w:ascii="Arial" w:eastAsia="Times New Roman" w:hAnsi="Arial" w:cs="Arial"/>
          <w:color w:val="000000"/>
          <w:kern w:val="0"/>
          <w:sz w:val="24"/>
          <w:szCs w:val="24"/>
          <w14:ligatures w14:val="none"/>
        </w:rPr>
      </w:pPr>
      <w:ins w:id="206" w:author="Dylan Fair" w:date="2023-07-04T16:15:00Z">
        <w:r>
          <w:rPr>
            <w:rFonts w:ascii="Arial" w:eastAsia="Times New Roman" w:hAnsi="Arial" w:cs="Arial"/>
            <w:color w:val="000000"/>
            <w:kern w:val="0"/>
            <w:sz w:val="24"/>
            <w:szCs w:val="24"/>
            <w14:ligatures w14:val="none"/>
          </w:rPr>
          <w:t>7/4/2023</w:t>
        </w:r>
      </w:ins>
    </w:p>
    <w:p w14:paraId="7A423ED1" w14:textId="0D1C1FB0" w:rsidR="0090787A" w:rsidRDefault="0090787A" w:rsidP="0090787A">
      <w:pPr>
        <w:pStyle w:val="ListParagraph"/>
        <w:numPr>
          <w:ilvl w:val="1"/>
          <w:numId w:val="4"/>
        </w:numPr>
        <w:rPr>
          <w:ins w:id="207" w:author="Dylan Fair" w:date="2023-07-04T16:16:00Z"/>
          <w:rFonts w:ascii="Arial" w:eastAsia="Times New Roman" w:hAnsi="Arial" w:cs="Arial"/>
          <w:color w:val="000000"/>
          <w:kern w:val="0"/>
          <w:sz w:val="24"/>
          <w:szCs w:val="24"/>
          <w14:ligatures w14:val="none"/>
        </w:rPr>
      </w:pPr>
      <w:ins w:id="208" w:author="Dylan Fair" w:date="2023-07-04T16:16:00Z">
        <w:r>
          <w:rPr>
            <w:rFonts w:ascii="Arial" w:eastAsia="Times New Roman" w:hAnsi="Arial" w:cs="Arial"/>
            <w:color w:val="000000"/>
            <w:kern w:val="0"/>
            <w:sz w:val="24"/>
            <w:szCs w:val="24"/>
            <w14:ligatures w14:val="none"/>
          </w:rPr>
          <w:lastRenderedPageBreak/>
          <w:t>0</w:t>
        </w:r>
      </w:ins>
      <w:ins w:id="209" w:author="Dylan Fair" w:date="2023-07-04T16:15:00Z">
        <w:r>
          <w:rPr>
            <w:rFonts w:ascii="Arial" w:eastAsia="Times New Roman" w:hAnsi="Arial" w:cs="Arial"/>
            <w:color w:val="000000"/>
            <w:kern w:val="0"/>
            <w:sz w:val="24"/>
            <w:szCs w:val="24"/>
            <w14:ligatures w14:val="none"/>
          </w:rPr>
          <w:t>:30: Iterated Tier abilities for Character Sheet. I wanted to add more offensive capabilities so that Combat could go quicker and so that Strength wasn’t the only stat with</w:t>
        </w:r>
      </w:ins>
      <w:ins w:id="210" w:author="Dylan Fair" w:date="2023-07-04T16:16:00Z">
        <w:r>
          <w:rPr>
            <w:rFonts w:ascii="Arial" w:eastAsia="Times New Roman" w:hAnsi="Arial" w:cs="Arial"/>
            <w:color w:val="000000"/>
            <w:kern w:val="0"/>
            <w:sz w:val="24"/>
            <w:szCs w:val="24"/>
            <w14:ligatures w14:val="none"/>
          </w:rPr>
          <w:t xml:space="preserve"> good offensive capabilities in early levels</w:t>
        </w:r>
      </w:ins>
    </w:p>
    <w:p w14:paraId="71967036" w14:textId="5A301999" w:rsidR="0090787A" w:rsidRDefault="0090787A">
      <w:pPr>
        <w:pStyle w:val="ListParagraph"/>
        <w:numPr>
          <w:ilvl w:val="1"/>
          <w:numId w:val="4"/>
        </w:numPr>
        <w:rPr>
          <w:ins w:id="211" w:author="Dylan Fair" w:date="2023-07-06T14:59:00Z"/>
          <w:rFonts w:ascii="Arial" w:eastAsia="Times New Roman" w:hAnsi="Arial" w:cs="Arial"/>
          <w:color w:val="000000"/>
          <w:kern w:val="0"/>
          <w:sz w:val="24"/>
          <w:szCs w:val="24"/>
          <w14:ligatures w14:val="none"/>
        </w:rPr>
      </w:pPr>
      <w:ins w:id="212" w:author="Dylan Fair" w:date="2023-07-04T16:16:00Z">
        <w:r>
          <w:rPr>
            <w:rFonts w:ascii="Arial" w:eastAsia="Times New Roman" w:hAnsi="Arial" w:cs="Arial"/>
            <w:color w:val="000000"/>
            <w:kern w:val="0"/>
            <w:sz w:val="24"/>
            <w:szCs w:val="24"/>
            <w14:ligatures w14:val="none"/>
          </w:rPr>
          <w:t>1:00: Iterated on the Rulebook. I started preparing the GM Help section to get</w:t>
        </w:r>
      </w:ins>
      <w:ins w:id="213" w:author="Dylan Fair" w:date="2023-07-04T16:17:00Z">
        <w:r>
          <w:rPr>
            <w:rFonts w:ascii="Arial" w:eastAsia="Times New Roman" w:hAnsi="Arial" w:cs="Arial"/>
            <w:color w:val="000000"/>
            <w:kern w:val="0"/>
            <w:sz w:val="24"/>
            <w:szCs w:val="24"/>
            <w14:ligatures w14:val="none"/>
          </w:rPr>
          <w:t xml:space="preserve"> ready for 0.2.0 testing</w:t>
        </w:r>
      </w:ins>
    </w:p>
    <w:p w14:paraId="52A55C12" w14:textId="139543F0" w:rsidR="009862E2" w:rsidRDefault="009862E2" w:rsidP="009862E2">
      <w:pPr>
        <w:pStyle w:val="ListParagraph"/>
        <w:numPr>
          <w:ilvl w:val="0"/>
          <w:numId w:val="4"/>
        </w:numPr>
        <w:rPr>
          <w:ins w:id="214" w:author="Dylan Fair" w:date="2023-07-06T14:59:00Z"/>
          <w:rFonts w:ascii="Arial" w:eastAsia="Times New Roman" w:hAnsi="Arial" w:cs="Arial"/>
          <w:color w:val="000000"/>
          <w:kern w:val="0"/>
          <w:sz w:val="24"/>
          <w:szCs w:val="24"/>
          <w14:ligatures w14:val="none"/>
        </w:rPr>
      </w:pPr>
      <w:ins w:id="215" w:author="Dylan Fair" w:date="2023-07-06T14:59:00Z">
        <w:r>
          <w:rPr>
            <w:rFonts w:ascii="Arial" w:eastAsia="Times New Roman" w:hAnsi="Arial" w:cs="Arial"/>
            <w:color w:val="000000"/>
            <w:kern w:val="0"/>
            <w:sz w:val="24"/>
            <w:szCs w:val="24"/>
            <w14:ligatures w14:val="none"/>
          </w:rPr>
          <w:t>7/5/2023</w:t>
        </w:r>
      </w:ins>
    </w:p>
    <w:p w14:paraId="2A12EF43" w14:textId="5B5E85A1" w:rsidR="009862E2" w:rsidRDefault="00434826" w:rsidP="009862E2">
      <w:pPr>
        <w:pStyle w:val="ListParagraph"/>
        <w:numPr>
          <w:ilvl w:val="1"/>
          <w:numId w:val="4"/>
        </w:numPr>
        <w:rPr>
          <w:ins w:id="216" w:author="Dylan Fair" w:date="2023-07-06T15:00:00Z"/>
          <w:rFonts w:ascii="Arial" w:eastAsia="Times New Roman" w:hAnsi="Arial" w:cs="Arial"/>
          <w:color w:val="000000"/>
          <w:kern w:val="0"/>
          <w:sz w:val="24"/>
          <w:szCs w:val="24"/>
          <w14:ligatures w14:val="none"/>
        </w:rPr>
      </w:pPr>
      <w:ins w:id="217" w:author="Dylan Fair" w:date="2023-07-14T22:35:00Z">
        <w:r>
          <w:rPr>
            <w:rFonts w:ascii="Arial" w:eastAsia="Times New Roman" w:hAnsi="Arial" w:cs="Arial"/>
            <w:color w:val="000000"/>
            <w:kern w:val="0"/>
            <w:sz w:val="24"/>
            <w:szCs w:val="24"/>
            <w14:ligatures w14:val="none"/>
          </w:rPr>
          <w:t xml:space="preserve">5:00: </w:t>
        </w:r>
      </w:ins>
      <w:ins w:id="218" w:author="Dylan Fair" w:date="2023-07-06T14:59:00Z">
        <w:r w:rsidR="009862E2">
          <w:rPr>
            <w:rFonts w:ascii="Arial" w:eastAsia="Times New Roman" w:hAnsi="Arial" w:cs="Arial"/>
            <w:color w:val="000000"/>
            <w:kern w:val="0"/>
            <w:sz w:val="24"/>
            <w:szCs w:val="24"/>
            <w14:ligatures w14:val="none"/>
          </w:rPr>
          <w:t xml:space="preserve">Playtest with 5 people for </w:t>
        </w:r>
      </w:ins>
      <w:ins w:id="219" w:author="Dylan Fair" w:date="2023-07-06T15:00:00Z">
        <w:r w:rsidR="009862E2">
          <w:rPr>
            <w:rFonts w:ascii="Arial" w:eastAsia="Times New Roman" w:hAnsi="Arial" w:cs="Arial"/>
            <w:color w:val="000000"/>
            <w:kern w:val="0"/>
            <w:sz w:val="24"/>
            <w:szCs w:val="24"/>
            <w14:ligatures w14:val="none"/>
          </w:rPr>
          <w:t>4 hours</w:t>
        </w:r>
      </w:ins>
    </w:p>
    <w:p w14:paraId="75AD5358" w14:textId="70301279" w:rsidR="009862E2" w:rsidRDefault="009862E2" w:rsidP="009862E2">
      <w:pPr>
        <w:pStyle w:val="ListParagraph"/>
        <w:numPr>
          <w:ilvl w:val="0"/>
          <w:numId w:val="4"/>
        </w:numPr>
        <w:rPr>
          <w:ins w:id="220" w:author="Dylan Fair" w:date="2023-07-06T15:00:00Z"/>
          <w:rFonts w:ascii="Arial" w:eastAsia="Times New Roman" w:hAnsi="Arial" w:cs="Arial"/>
          <w:color w:val="000000"/>
          <w:kern w:val="0"/>
          <w:sz w:val="24"/>
          <w:szCs w:val="24"/>
          <w14:ligatures w14:val="none"/>
        </w:rPr>
      </w:pPr>
      <w:ins w:id="221" w:author="Dylan Fair" w:date="2023-07-06T15:00:00Z">
        <w:r>
          <w:rPr>
            <w:rFonts w:ascii="Arial" w:eastAsia="Times New Roman" w:hAnsi="Arial" w:cs="Arial"/>
            <w:color w:val="000000"/>
            <w:kern w:val="0"/>
            <w:sz w:val="24"/>
            <w:szCs w:val="24"/>
            <w14:ligatures w14:val="none"/>
          </w:rPr>
          <w:t>7/6/2023</w:t>
        </w:r>
      </w:ins>
    </w:p>
    <w:p w14:paraId="0F6251D3" w14:textId="5E9DD087" w:rsidR="009862E2" w:rsidRDefault="009862E2">
      <w:pPr>
        <w:pStyle w:val="ListParagraph"/>
        <w:numPr>
          <w:ilvl w:val="1"/>
          <w:numId w:val="4"/>
        </w:numPr>
        <w:rPr>
          <w:ins w:id="222" w:author="Dylan Fair" w:date="2023-07-08T17:06:00Z"/>
          <w:rFonts w:ascii="Arial" w:eastAsia="Times New Roman" w:hAnsi="Arial" w:cs="Arial"/>
          <w:color w:val="000000"/>
          <w:kern w:val="0"/>
          <w:sz w:val="24"/>
          <w:szCs w:val="24"/>
          <w14:ligatures w14:val="none"/>
        </w:rPr>
      </w:pPr>
      <w:ins w:id="223" w:author="Dylan Fair" w:date="2023-07-06T15:00:00Z">
        <w:r>
          <w:rPr>
            <w:rFonts w:ascii="Arial" w:eastAsia="Times New Roman" w:hAnsi="Arial" w:cs="Arial"/>
            <w:color w:val="000000"/>
            <w:kern w:val="0"/>
            <w:sz w:val="24"/>
            <w:szCs w:val="24"/>
            <w14:ligatures w14:val="none"/>
          </w:rPr>
          <w:t xml:space="preserve">1:30: Update Character sheet, abilities, and rebalance. </w:t>
        </w:r>
      </w:ins>
    </w:p>
    <w:p w14:paraId="535C8722" w14:textId="5CA71B69" w:rsidR="001201F5" w:rsidRDefault="001201F5" w:rsidP="001201F5">
      <w:pPr>
        <w:pStyle w:val="ListParagraph"/>
        <w:numPr>
          <w:ilvl w:val="0"/>
          <w:numId w:val="4"/>
        </w:numPr>
        <w:rPr>
          <w:ins w:id="224" w:author="Dylan Fair" w:date="2023-07-08T17:06:00Z"/>
          <w:rFonts w:ascii="Arial" w:eastAsia="Times New Roman" w:hAnsi="Arial" w:cs="Arial"/>
          <w:color w:val="000000"/>
          <w:kern w:val="0"/>
          <w:sz w:val="24"/>
          <w:szCs w:val="24"/>
          <w14:ligatures w14:val="none"/>
        </w:rPr>
      </w:pPr>
      <w:ins w:id="225" w:author="Dylan Fair" w:date="2023-07-08T17:06:00Z">
        <w:r>
          <w:rPr>
            <w:rFonts w:ascii="Arial" w:eastAsia="Times New Roman" w:hAnsi="Arial" w:cs="Arial"/>
            <w:color w:val="000000"/>
            <w:kern w:val="0"/>
            <w:sz w:val="24"/>
            <w:szCs w:val="24"/>
            <w14:ligatures w14:val="none"/>
          </w:rPr>
          <w:t>7/8/2023</w:t>
        </w:r>
      </w:ins>
    </w:p>
    <w:p w14:paraId="12EDF8AF" w14:textId="67945AF5" w:rsidR="001201F5" w:rsidRPr="0090787A" w:rsidRDefault="001201F5">
      <w:pPr>
        <w:pStyle w:val="ListParagraph"/>
        <w:numPr>
          <w:ilvl w:val="1"/>
          <w:numId w:val="4"/>
        </w:numPr>
        <w:rPr>
          <w:ins w:id="226" w:author="Dylan Fair" w:date="2023-07-04T16:14:00Z"/>
          <w:rFonts w:ascii="Arial" w:eastAsia="Times New Roman" w:hAnsi="Arial" w:cs="Arial"/>
          <w:color w:val="000000"/>
          <w:kern w:val="0"/>
          <w:sz w:val="24"/>
          <w:szCs w:val="24"/>
          <w14:ligatures w14:val="none"/>
          <w:rPrChange w:id="227" w:author="Dylan Fair" w:date="2023-07-04T16:15:00Z">
            <w:rPr>
              <w:ins w:id="228" w:author="Dylan Fair" w:date="2023-07-04T16:14:00Z"/>
            </w:rPr>
          </w:rPrChange>
        </w:rPr>
        <w:pPrChange w:id="229" w:author="Dylan Fair" w:date="2023-07-08T17:06:00Z">
          <w:pPr/>
        </w:pPrChange>
      </w:pPr>
      <w:ins w:id="230" w:author="Dylan Fair" w:date="2023-07-08T17:06:00Z">
        <w:r>
          <w:rPr>
            <w:rFonts w:ascii="Arial" w:eastAsia="Times New Roman" w:hAnsi="Arial" w:cs="Arial"/>
            <w:color w:val="000000"/>
            <w:kern w:val="0"/>
            <w:sz w:val="24"/>
            <w:szCs w:val="24"/>
            <w14:ligatures w14:val="none"/>
          </w:rPr>
          <w:t>0:45: Help for GM Section Updates</w:t>
        </w:r>
      </w:ins>
    </w:p>
    <w:p w14:paraId="2310CF52" w14:textId="229EE586" w:rsidR="00C134D1" w:rsidRPr="00C134D1" w:rsidDel="00434826" w:rsidRDefault="00C134D1">
      <w:pPr>
        <w:rPr>
          <w:del w:id="231" w:author="Dylan Fair" w:date="2023-07-14T22:36:00Z"/>
          <w:rFonts w:ascii="Times New Roman" w:eastAsia="Times New Roman" w:hAnsi="Times New Roman" w:cs="Times New Roman"/>
          <w:kern w:val="0"/>
          <w:sz w:val="40"/>
          <w:szCs w:val="40"/>
          <w14:ligatures w14:val="none"/>
          <w:rPrChange w:id="232" w:author="Dylan Fair" w:date="2023-06-03T19:27:00Z">
            <w:rPr>
              <w:del w:id="233" w:author="Dylan Fair" w:date="2023-07-14T22:36:00Z"/>
              <w:rFonts w:ascii="Times New Roman" w:eastAsia="Times New Roman" w:hAnsi="Times New Roman" w:cs="Times New Roman"/>
              <w:kern w:val="0"/>
              <w:sz w:val="24"/>
              <w:szCs w:val="24"/>
              <w14:ligatures w14:val="none"/>
            </w:rPr>
          </w:rPrChange>
        </w:rPr>
        <w:pPrChange w:id="234" w:author="Dylan Fair" w:date="2023-07-14T22:36:00Z">
          <w:pPr>
            <w:spacing w:after="0" w:line="240" w:lineRule="auto"/>
            <w:ind w:firstLine="720"/>
          </w:pPr>
        </w:pPrChange>
      </w:pPr>
      <w:del w:id="235" w:author="Dylan Fair" w:date="2023-07-14T22:36:00Z">
        <w:r w:rsidRPr="00C134D1" w:rsidDel="00434826">
          <w:rPr>
            <w:rFonts w:ascii="Arial" w:eastAsia="Times New Roman" w:hAnsi="Arial" w:cs="Arial"/>
            <w:color w:val="000000"/>
            <w:kern w:val="0"/>
            <w:sz w:val="36"/>
            <w:szCs w:val="36"/>
            <w14:ligatures w14:val="none"/>
            <w:rPrChange w:id="236" w:author="Dylan Fair" w:date="2023-06-03T19:27:00Z">
              <w:rPr>
                <w:rFonts w:ascii="Arial" w:eastAsia="Times New Roman" w:hAnsi="Arial" w:cs="Arial"/>
                <w:color w:val="000000"/>
                <w:kern w:val="0"/>
                <w14:ligatures w14:val="none"/>
              </w:rPr>
            </w:rPrChange>
          </w:rPr>
          <w:delText>Version 0.1.</w:delText>
        </w:r>
      </w:del>
      <w:del w:id="237" w:author="Dylan Fair" w:date="2023-06-12T01:06:00Z">
        <w:r w:rsidRPr="00C134D1" w:rsidDel="008F62F5">
          <w:rPr>
            <w:rFonts w:ascii="Arial" w:eastAsia="Times New Roman" w:hAnsi="Arial" w:cs="Arial"/>
            <w:color w:val="000000"/>
            <w:kern w:val="0"/>
            <w:sz w:val="36"/>
            <w:szCs w:val="36"/>
            <w14:ligatures w14:val="none"/>
            <w:rPrChange w:id="238" w:author="Dylan Fair" w:date="2023-06-03T19:27:00Z">
              <w:rPr>
                <w:rFonts w:ascii="Arial" w:eastAsia="Times New Roman" w:hAnsi="Arial" w:cs="Arial"/>
                <w:color w:val="000000"/>
                <w:kern w:val="0"/>
                <w14:ligatures w14:val="none"/>
              </w:rPr>
            </w:rPrChange>
          </w:rPr>
          <w:delText>5</w:delText>
        </w:r>
      </w:del>
      <w:del w:id="239" w:author="Dylan Fair" w:date="2023-07-14T22:36:00Z">
        <w:r w:rsidRPr="00C134D1" w:rsidDel="00434826">
          <w:rPr>
            <w:rFonts w:ascii="Arial" w:eastAsia="Times New Roman" w:hAnsi="Arial" w:cs="Arial"/>
            <w:color w:val="000000"/>
            <w:kern w:val="0"/>
            <w:sz w:val="36"/>
            <w:szCs w:val="36"/>
            <w14:ligatures w14:val="none"/>
            <w:rPrChange w:id="240" w:author="Dylan Fair" w:date="2023-06-03T19:27:00Z">
              <w:rPr>
                <w:rFonts w:ascii="Arial" w:eastAsia="Times New Roman" w:hAnsi="Arial" w:cs="Arial"/>
                <w:color w:val="000000"/>
                <w:kern w:val="0"/>
                <w14:ligatures w14:val="none"/>
              </w:rPr>
            </w:rPrChange>
          </w:rPr>
          <w:delText xml:space="preserve"> Timelog</w:delText>
        </w:r>
      </w:del>
    </w:p>
    <w:p w14:paraId="3CBAB56F" w14:textId="77777777" w:rsidR="00C134D1" w:rsidRPr="00C134D1" w:rsidDel="006908BA" w:rsidRDefault="00C134D1">
      <w:pPr>
        <w:rPr>
          <w:del w:id="241" w:author="Dylan Fair" w:date="2023-06-12T21:40:00Z"/>
          <w:rFonts w:ascii="Times New Roman" w:eastAsia="Times New Roman" w:hAnsi="Times New Roman" w:cs="Times New Roman"/>
          <w:kern w:val="0"/>
          <w:sz w:val="24"/>
          <w:szCs w:val="24"/>
          <w14:ligatures w14:val="none"/>
        </w:rPr>
        <w:pPrChange w:id="242" w:author="Dylan Fair" w:date="2023-07-14T22:36:00Z">
          <w:pPr>
            <w:spacing w:after="0" w:line="240" w:lineRule="auto"/>
          </w:pPr>
        </w:pPrChange>
      </w:pPr>
    </w:p>
    <w:p w14:paraId="61CF270F" w14:textId="0E888ABC" w:rsidR="00C134D1" w:rsidDel="006908BA" w:rsidRDefault="00C134D1">
      <w:pPr>
        <w:rPr>
          <w:del w:id="243" w:author="Dylan Fair" w:date="2023-06-12T01:06:00Z"/>
          <w:rFonts w:ascii="Arial" w:eastAsia="Times New Roman" w:hAnsi="Arial" w:cs="Arial"/>
          <w:color w:val="000000"/>
          <w:kern w:val="0"/>
          <w14:ligatures w14:val="none"/>
        </w:rPr>
        <w:pPrChange w:id="244" w:author="Dylan Fair" w:date="2023-07-14T22:36:00Z">
          <w:pPr>
            <w:spacing w:after="0" w:line="240" w:lineRule="auto"/>
          </w:pPr>
        </w:pPrChange>
      </w:pPr>
      <w:del w:id="245" w:author="Dylan Fair" w:date="2023-06-12T01:06:00Z">
        <w:r w:rsidRPr="00C134D1" w:rsidDel="008F62F5">
          <w:rPr>
            <w:rFonts w:ascii="Arial" w:eastAsia="Times New Roman" w:hAnsi="Arial" w:cs="Arial"/>
            <w:color w:val="000000"/>
            <w:kern w:val="0"/>
            <w14:ligatures w14:val="none"/>
          </w:rPr>
          <w:delText>6/3/23: 1.5 hour | 0.1.4 &gt; 0.1.15 | </w:delText>
        </w:r>
      </w:del>
    </w:p>
    <w:p w14:paraId="75153E68" w14:textId="1C2D557F" w:rsidR="00870B6D" w:rsidRPr="00B34982" w:rsidRDefault="00870B6D">
      <w:pPr>
        <w:rPr>
          <w:ins w:id="246" w:author="Dylan Fair" w:date="2023-06-12T21:41:00Z"/>
          <w:rFonts w:ascii="Times New Roman" w:eastAsia="Times New Roman" w:hAnsi="Times New Roman" w:cs="Times New Roman"/>
          <w:kern w:val="0"/>
          <w:sz w:val="24"/>
          <w:szCs w:val="24"/>
          <w14:ligatures w14:val="none"/>
          <w:rPrChange w:id="247" w:author="Dylan Fair" w:date="2023-06-23T07:11:00Z">
            <w:rPr>
              <w:ins w:id="248" w:author="Dylan Fair" w:date="2023-06-12T21:41:00Z"/>
            </w:rPr>
          </w:rPrChange>
        </w:rPr>
        <w:pPrChange w:id="249" w:author="Dylan Fair" w:date="2023-07-14T22:36:00Z">
          <w:pPr>
            <w:pStyle w:val="ListParagraph"/>
            <w:numPr>
              <w:ilvl w:val="1"/>
              <w:numId w:val="2"/>
            </w:numPr>
            <w:spacing w:after="0" w:line="240" w:lineRule="auto"/>
            <w:ind w:left="1440" w:hanging="360"/>
          </w:pPr>
        </w:pPrChange>
      </w:pPr>
    </w:p>
    <w:p w14:paraId="631A4C14" w14:textId="34FABA20" w:rsidR="00C134D1" w:rsidRPr="00C134D1" w:rsidDel="008F62F5" w:rsidRDefault="00C134D1" w:rsidP="00C134D1">
      <w:pPr>
        <w:spacing w:after="0" w:line="240" w:lineRule="auto"/>
        <w:rPr>
          <w:del w:id="250" w:author="Dylan Fair" w:date="2023-06-12T01:06:00Z"/>
          <w:rFonts w:ascii="Times New Roman" w:eastAsia="Times New Roman" w:hAnsi="Times New Roman" w:cs="Times New Roman"/>
          <w:kern w:val="0"/>
          <w:sz w:val="24"/>
          <w:szCs w:val="24"/>
          <w14:ligatures w14:val="none"/>
        </w:rPr>
      </w:pPr>
      <w:del w:id="251"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252" w:author="Dylan Fair" w:date="2023-06-12T01:06:00Z"/>
          <w:rFonts w:ascii="Times New Roman" w:eastAsia="Times New Roman" w:hAnsi="Times New Roman" w:cs="Times New Roman"/>
          <w:kern w:val="0"/>
          <w:sz w:val="24"/>
          <w:szCs w:val="24"/>
          <w14:ligatures w14:val="none"/>
        </w:rPr>
      </w:pPr>
      <w:del w:id="253"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254" w:author="Dylan Fair" w:date="2023-06-12T01:06:00Z"/>
          <w:rFonts w:ascii="Times New Roman" w:eastAsia="Times New Roman" w:hAnsi="Times New Roman" w:cs="Times New Roman"/>
          <w:kern w:val="0"/>
          <w:sz w:val="24"/>
          <w:szCs w:val="24"/>
          <w14:ligatures w14:val="none"/>
        </w:rPr>
      </w:pPr>
      <w:del w:id="255"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256" w:author="Dylan Fair" w:date="2023-06-23T07:11:00Z"/>
          <w:rFonts w:ascii="Times New Roman" w:eastAsia="Times New Roman" w:hAnsi="Times New Roman" w:cs="Times New Roman"/>
          <w:kern w:val="0"/>
          <w:sz w:val="24"/>
          <w:szCs w:val="24"/>
          <w14:ligatures w14:val="none"/>
        </w:rPr>
      </w:pPr>
      <w:del w:id="257"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258" w:author="Dylan Fair" w:date="2023-06-21T14:14:00Z"/>
          <w:rFonts w:ascii="Arial" w:eastAsia="Times New Roman" w:hAnsi="Arial" w:cs="Arial"/>
          <w:color w:val="000000"/>
          <w:kern w:val="36"/>
          <w:sz w:val="24"/>
          <w:szCs w:val="24"/>
          <w14:ligatures w14:val="none"/>
          <w:rPrChange w:id="259" w:author="Dylan Fair" w:date="2023-06-18T17:11:00Z">
            <w:rPr>
              <w:del w:id="260" w:author="Dylan Fair" w:date="2023-06-21T14:14:00Z"/>
            </w:rPr>
          </w:rPrChange>
        </w:rPr>
        <w:pPrChange w:id="261" w:author="Dylan Fair" w:date="2023-06-21T14:14:00Z">
          <w:pPr/>
        </w:pPrChange>
      </w:pPr>
      <w:del w:id="262"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263" w:author="Dylan Fair" w:date="2023-06-21T14:14:00Z"/>
          <w:rFonts w:ascii="Arial" w:eastAsia="Times New Roman" w:hAnsi="Arial" w:cs="Arial"/>
          <w:color w:val="000000"/>
          <w:kern w:val="36"/>
          <w:sz w:val="40"/>
          <w:szCs w:val="40"/>
          <w14:ligatures w14:val="none"/>
          <w:rPrChange w:id="264" w:author="Dylan Fair" w:date="2023-06-21T14:14:00Z">
            <w:rPr>
              <w:del w:id="265" w:author="Dylan Fair" w:date="2023-06-21T14:14:00Z"/>
              <w:rFonts w:ascii="Times New Roman" w:eastAsia="Times New Roman" w:hAnsi="Times New Roman" w:cs="Times New Roman"/>
              <w:b/>
              <w:bCs/>
              <w:kern w:val="36"/>
              <w:sz w:val="48"/>
              <w:szCs w:val="48"/>
              <w14:ligatures w14:val="none"/>
            </w:rPr>
          </w:rPrChange>
        </w:rPr>
      </w:pPr>
      <w:del w:id="266" w:author="Dylan Fair" w:date="2023-06-21T14:14:00Z">
        <w:r w:rsidRPr="00C134D1" w:rsidDel="00385BDA">
          <w:rPr>
            <w:rFonts w:ascii="Arial" w:eastAsia="Times New Roman" w:hAnsi="Arial" w:cs="Arial"/>
            <w:color w:val="000000"/>
            <w:kern w:val="36"/>
            <w:sz w:val="40"/>
            <w:szCs w:val="40"/>
            <w14:ligatures w14:val="none"/>
          </w:rPr>
          <w:delText>Version 0.1.</w:delText>
        </w:r>
      </w:del>
      <w:del w:id="267" w:author="Dylan Fair" w:date="2023-06-12T01:08:00Z">
        <w:r w:rsidRPr="00C134D1" w:rsidDel="00433C07">
          <w:rPr>
            <w:rFonts w:ascii="Arial" w:eastAsia="Times New Roman" w:hAnsi="Arial" w:cs="Arial"/>
            <w:color w:val="000000"/>
            <w:kern w:val="36"/>
            <w:sz w:val="40"/>
            <w:szCs w:val="40"/>
            <w14:ligatures w14:val="none"/>
          </w:rPr>
          <w:delText>5</w:delText>
        </w:r>
      </w:del>
      <w:del w:id="268"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269" w:author="Dylan Fair" w:date="2023-06-21T14:14:00Z"/>
          <w:rFonts w:ascii="Times New Roman" w:eastAsia="Times New Roman" w:hAnsi="Times New Roman" w:cs="Times New Roman"/>
          <w:b/>
          <w:bCs/>
          <w:kern w:val="0"/>
          <w:sz w:val="27"/>
          <w:szCs w:val="27"/>
          <w14:ligatures w14:val="none"/>
        </w:rPr>
      </w:pPr>
      <w:del w:id="270"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271" w:author="Dylan Fair" w:date="2023-06-12T01:07:00Z"/>
          <w:rFonts w:ascii="Arial" w:eastAsia="Times New Roman" w:hAnsi="Arial" w:cs="Arial"/>
          <w:color w:val="000000"/>
          <w:kern w:val="0"/>
          <w14:ligatures w14:val="none"/>
        </w:rPr>
      </w:pPr>
      <w:del w:id="272" w:author="Dylan Fair" w:date="2023-06-12T21:39:00Z">
        <w:r w:rsidRPr="00C134D1" w:rsidDel="006908BA">
          <w:rPr>
            <w:rFonts w:ascii="Arial" w:eastAsia="Times New Roman" w:hAnsi="Arial" w:cs="Arial"/>
            <w:color w:val="000000"/>
            <w:kern w:val="0"/>
            <w14:ligatures w14:val="none"/>
          </w:rPr>
          <w:delText>*</w:delText>
        </w:r>
      </w:del>
      <w:del w:id="273"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274" w:author="Dylan Fair" w:date="2023-06-12T01:07:00Z"/>
          <w:rFonts w:ascii="Times New Roman" w:eastAsia="Times New Roman" w:hAnsi="Times New Roman" w:cs="Times New Roman"/>
          <w:kern w:val="0"/>
          <w:sz w:val="24"/>
          <w:szCs w:val="24"/>
          <w14:ligatures w14:val="none"/>
        </w:rPr>
      </w:pPr>
      <w:del w:id="275"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276" w:author="Dylan Fair" w:date="2023-06-12T01:07:00Z"/>
          <w:rFonts w:ascii="Times New Roman" w:eastAsia="Times New Roman" w:hAnsi="Times New Roman" w:cs="Times New Roman"/>
          <w:kern w:val="0"/>
          <w:sz w:val="24"/>
          <w:szCs w:val="24"/>
          <w14:ligatures w14:val="none"/>
        </w:rPr>
      </w:pPr>
      <w:del w:id="277"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278" w:author="Dylan Fair" w:date="2023-06-12T21:40:00Z"/>
          <w:rFonts w:ascii="Times New Roman" w:eastAsia="Times New Roman" w:hAnsi="Times New Roman" w:cs="Times New Roman"/>
          <w:kern w:val="0"/>
          <w:sz w:val="24"/>
          <w:szCs w:val="24"/>
          <w14:ligatures w14:val="none"/>
        </w:rPr>
      </w:pPr>
      <w:del w:id="279"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280"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281" w:author="Dylan Fair" w:date="2023-06-21T14:14:00Z"/>
          <w:rFonts w:ascii="Times New Roman" w:eastAsia="Times New Roman" w:hAnsi="Times New Roman" w:cs="Times New Roman"/>
          <w:b/>
          <w:bCs/>
          <w:kern w:val="0"/>
          <w:sz w:val="27"/>
          <w:szCs w:val="27"/>
          <w14:ligatures w14:val="none"/>
        </w:rPr>
      </w:pPr>
      <w:del w:id="282"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283" w:author="Dylan Fair" w:date="2023-06-21T14:14:00Z"/>
          <w:rFonts w:ascii="Times New Roman" w:eastAsia="Times New Roman" w:hAnsi="Times New Roman" w:cs="Times New Roman"/>
          <w:kern w:val="0"/>
          <w:sz w:val="24"/>
          <w:szCs w:val="24"/>
          <w14:ligatures w14:val="none"/>
        </w:rPr>
      </w:pPr>
      <w:del w:id="284"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285" w:author="Dylan Fair" w:date="2023-06-21T14:14:00Z"/>
          <w:rFonts w:ascii="Times New Roman" w:eastAsia="Times New Roman" w:hAnsi="Times New Roman" w:cs="Times New Roman"/>
          <w:b/>
          <w:bCs/>
          <w:kern w:val="0"/>
          <w:sz w:val="27"/>
          <w:szCs w:val="27"/>
          <w14:ligatures w14:val="none"/>
        </w:rPr>
      </w:pPr>
      <w:del w:id="286"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287" w:author="Dylan Fair" w:date="2023-06-21T14:14:00Z"/>
          <w:rFonts w:ascii="Times New Roman" w:eastAsia="Times New Roman" w:hAnsi="Times New Roman" w:cs="Times New Roman"/>
          <w:kern w:val="0"/>
          <w:sz w:val="24"/>
          <w:szCs w:val="24"/>
          <w14:ligatures w14:val="none"/>
        </w:rPr>
      </w:pPr>
      <w:del w:id="288"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289" w:author="Dylan Fair" w:date="2023-06-21T14:14:00Z"/>
          <w:rFonts w:ascii="Times New Roman" w:eastAsia="Times New Roman" w:hAnsi="Times New Roman" w:cs="Times New Roman"/>
          <w:b/>
          <w:bCs/>
          <w:kern w:val="0"/>
          <w:sz w:val="27"/>
          <w:szCs w:val="27"/>
          <w14:ligatures w14:val="none"/>
        </w:rPr>
      </w:pPr>
      <w:del w:id="290"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291" w:author="Dylan Fair" w:date="2023-06-21T14:14:00Z"/>
          <w:rFonts w:ascii="Times New Roman" w:eastAsia="Times New Roman" w:hAnsi="Times New Roman" w:cs="Times New Roman"/>
          <w:kern w:val="0"/>
          <w:sz w:val="24"/>
          <w:szCs w:val="24"/>
          <w14:ligatures w14:val="none"/>
        </w:rPr>
      </w:pPr>
      <w:del w:id="292"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293"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294" w:author="Dylan Fair" w:date="2023-06-12T21:41:00Z"/>
          <w:rFonts w:ascii="Times New Roman" w:eastAsia="Times New Roman" w:hAnsi="Times New Roman" w:cs="Times New Roman"/>
          <w:b/>
          <w:bCs/>
          <w:kern w:val="0"/>
          <w:sz w:val="27"/>
          <w:szCs w:val="27"/>
          <w14:ligatures w14:val="none"/>
        </w:rPr>
      </w:pPr>
      <w:del w:id="295"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296"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C66E9"/>
    <w:multiLevelType w:val="hybridMultilevel"/>
    <w:tmpl w:val="8C2876B2"/>
    <w:lvl w:ilvl="0" w:tplc="F6F0F41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1"/>
  </w:num>
  <w:num w:numId="2" w16cid:durableId="170144325">
    <w:abstractNumId w:val="2"/>
  </w:num>
  <w:num w:numId="3" w16cid:durableId="260453994">
    <w:abstractNumId w:val="3"/>
  </w:num>
  <w:num w:numId="4" w16cid:durableId="21092317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00793C"/>
    <w:rsid w:val="000273FD"/>
    <w:rsid w:val="00060ED6"/>
    <w:rsid w:val="000747E8"/>
    <w:rsid w:val="0010129E"/>
    <w:rsid w:val="001201F5"/>
    <w:rsid w:val="00173608"/>
    <w:rsid w:val="001F5B5F"/>
    <w:rsid w:val="00212136"/>
    <w:rsid w:val="002352EB"/>
    <w:rsid w:val="00271471"/>
    <w:rsid w:val="002F3196"/>
    <w:rsid w:val="002F49FB"/>
    <w:rsid w:val="00313176"/>
    <w:rsid w:val="003212F4"/>
    <w:rsid w:val="00385BDA"/>
    <w:rsid w:val="003C53EC"/>
    <w:rsid w:val="0040579D"/>
    <w:rsid w:val="00433C07"/>
    <w:rsid w:val="00434826"/>
    <w:rsid w:val="00446D34"/>
    <w:rsid w:val="004950B4"/>
    <w:rsid w:val="004B4E74"/>
    <w:rsid w:val="004B5F22"/>
    <w:rsid w:val="004C5EA1"/>
    <w:rsid w:val="004C7666"/>
    <w:rsid w:val="005041B3"/>
    <w:rsid w:val="005106FF"/>
    <w:rsid w:val="005423B5"/>
    <w:rsid w:val="005A04F4"/>
    <w:rsid w:val="005D4E0B"/>
    <w:rsid w:val="00602886"/>
    <w:rsid w:val="0065722F"/>
    <w:rsid w:val="006908BA"/>
    <w:rsid w:val="006E05ED"/>
    <w:rsid w:val="00711AEA"/>
    <w:rsid w:val="0073338E"/>
    <w:rsid w:val="007333E1"/>
    <w:rsid w:val="00737A89"/>
    <w:rsid w:val="00746912"/>
    <w:rsid w:val="00755294"/>
    <w:rsid w:val="007746DB"/>
    <w:rsid w:val="007B0030"/>
    <w:rsid w:val="008066FC"/>
    <w:rsid w:val="00823A73"/>
    <w:rsid w:val="00867840"/>
    <w:rsid w:val="00870B6D"/>
    <w:rsid w:val="008E48F0"/>
    <w:rsid w:val="008F62F5"/>
    <w:rsid w:val="0090787A"/>
    <w:rsid w:val="009101B0"/>
    <w:rsid w:val="009354DE"/>
    <w:rsid w:val="00984F29"/>
    <w:rsid w:val="009862E2"/>
    <w:rsid w:val="00A07254"/>
    <w:rsid w:val="00A53AAF"/>
    <w:rsid w:val="00A96838"/>
    <w:rsid w:val="00AA1EB8"/>
    <w:rsid w:val="00AA1FC2"/>
    <w:rsid w:val="00AC05AB"/>
    <w:rsid w:val="00B25F90"/>
    <w:rsid w:val="00B26DE3"/>
    <w:rsid w:val="00B34982"/>
    <w:rsid w:val="00B40F7F"/>
    <w:rsid w:val="00BC439A"/>
    <w:rsid w:val="00BC5DF8"/>
    <w:rsid w:val="00BF01C8"/>
    <w:rsid w:val="00C134D1"/>
    <w:rsid w:val="00C211A2"/>
    <w:rsid w:val="00C96BE0"/>
    <w:rsid w:val="00CA1E2C"/>
    <w:rsid w:val="00CD42E6"/>
    <w:rsid w:val="00D15972"/>
    <w:rsid w:val="00DE508A"/>
    <w:rsid w:val="00E33ADF"/>
    <w:rsid w:val="00E725C2"/>
    <w:rsid w:val="00EA5D6E"/>
    <w:rsid w:val="00EB4F01"/>
    <w:rsid w:val="00EB5B0F"/>
    <w:rsid w:val="00EE17E1"/>
    <w:rsid w:val="00EF63CD"/>
    <w:rsid w:val="00F53448"/>
    <w:rsid w:val="00F65CEE"/>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4DE"/>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4</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77</cp:revision>
  <dcterms:created xsi:type="dcterms:W3CDTF">2023-06-04T02:25:00Z</dcterms:created>
  <dcterms:modified xsi:type="dcterms:W3CDTF">2024-03-17T05:19:00Z</dcterms:modified>
</cp:coreProperties>
</file>