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1826A" w14:textId="3D17FA31" w:rsidR="00C134D1" w:rsidRPr="00C134D1" w:rsidRDefault="00C134D1" w:rsidP="00C134D1">
      <w:pPr>
        <w:spacing w:before="400" w:after="120" w:line="240" w:lineRule="auto"/>
        <w:outlineLvl w:val="0"/>
        <w:rPr>
          <w:rFonts w:ascii="Times New Roman" w:eastAsia="Times New Roman" w:hAnsi="Times New Roman" w:cs="Times New Roman"/>
          <w:b/>
          <w:bCs/>
          <w:kern w:val="36"/>
          <w:sz w:val="48"/>
          <w:szCs w:val="48"/>
          <w14:ligatures w14:val="none"/>
        </w:rPr>
      </w:pPr>
      <w:r>
        <w:rPr>
          <w:rFonts w:ascii="Arial" w:eastAsia="Times New Roman" w:hAnsi="Arial" w:cs="Arial"/>
          <w:color w:val="000000"/>
          <w:kern w:val="36"/>
          <w:sz w:val="40"/>
          <w:szCs w:val="40"/>
          <w14:ligatures w14:val="none"/>
        </w:rPr>
        <w:t xml:space="preserve">Total </w:t>
      </w:r>
      <w:proofErr w:type="spellStart"/>
      <w:r w:rsidRPr="00C134D1">
        <w:rPr>
          <w:rFonts w:ascii="Arial" w:eastAsia="Times New Roman" w:hAnsi="Arial" w:cs="Arial"/>
          <w:color w:val="000000"/>
          <w:kern w:val="36"/>
          <w:sz w:val="40"/>
          <w:szCs w:val="40"/>
          <w14:ligatures w14:val="none"/>
        </w:rPr>
        <w:t>TimeLog</w:t>
      </w:r>
      <w:proofErr w:type="spellEnd"/>
    </w:p>
    <w:p w14:paraId="2F34E3B1" w14:textId="27557793"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 xml:space="preserve">Total (updated </w:t>
      </w:r>
      <w:r>
        <w:rPr>
          <w:rFonts w:ascii="Arial" w:eastAsia="Times New Roman" w:hAnsi="Arial" w:cs="Arial"/>
          <w:color w:val="000000"/>
          <w:kern w:val="0"/>
          <w14:ligatures w14:val="none"/>
        </w:rPr>
        <w:t>6/</w:t>
      </w:r>
      <w:ins w:id="0" w:author="Dylan Fair" w:date="2023-06-12T01:05:00Z">
        <w:r w:rsidR="00737A89">
          <w:rPr>
            <w:rFonts w:ascii="Arial" w:eastAsia="Times New Roman" w:hAnsi="Arial" w:cs="Arial"/>
            <w:color w:val="000000"/>
            <w:kern w:val="0"/>
            <w14:ligatures w14:val="none"/>
          </w:rPr>
          <w:t>1</w:t>
        </w:r>
      </w:ins>
      <w:ins w:id="1" w:author="Dylan Fair" w:date="2023-06-18T17:11:00Z">
        <w:r w:rsidR="00746912">
          <w:rPr>
            <w:rFonts w:ascii="Arial" w:eastAsia="Times New Roman" w:hAnsi="Arial" w:cs="Arial"/>
            <w:color w:val="000000"/>
            <w:kern w:val="0"/>
            <w14:ligatures w14:val="none"/>
          </w:rPr>
          <w:t>8</w:t>
        </w:r>
      </w:ins>
      <w:del w:id="2" w:author="Dylan Fair" w:date="2023-06-12T01:05:00Z">
        <w:r w:rsidDel="00737A89">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3" w:author="Dylan Fair" w:date="2023-06-18T17:12:00Z">
        <w:r w:rsidR="00746912">
          <w:rPr>
            <w:rFonts w:ascii="Arial" w:eastAsia="Times New Roman" w:hAnsi="Arial" w:cs="Arial"/>
            <w:color w:val="000000"/>
            <w:kern w:val="0"/>
            <w14:ligatures w14:val="none"/>
          </w:rPr>
          <w:t>61</w:t>
        </w:r>
      </w:ins>
      <w:del w:id="4" w:author="Dylan Fair" w:date="2023-06-12T01:05:00Z">
        <w:r w:rsidRPr="00C134D1" w:rsidDel="00737A89">
          <w:rPr>
            <w:rFonts w:ascii="Arial" w:eastAsia="Times New Roman" w:hAnsi="Arial" w:cs="Arial"/>
            <w:color w:val="000000"/>
            <w:kern w:val="0"/>
            <w14:ligatures w14:val="none"/>
          </w:rPr>
          <w:delText>4</w:delText>
        </w:r>
        <w:r w:rsidDel="00737A89">
          <w:rPr>
            <w:rFonts w:ascii="Arial" w:eastAsia="Times New Roman" w:hAnsi="Arial" w:cs="Arial"/>
            <w:color w:val="000000"/>
            <w:kern w:val="0"/>
            <w14:ligatures w14:val="none"/>
          </w:rPr>
          <w:delText>9</w:delText>
        </w:r>
      </w:del>
      <w:r w:rsidRPr="00C134D1">
        <w:rPr>
          <w:rFonts w:ascii="Arial" w:eastAsia="Times New Roman" w:hAnsi="Arial" w:cs="Arial"/>
          <w:color w:val="000000"/>
          <w:kern w:val="0"/>
          <w14:ligatures w14:val="none"/>
        </w:rPr>
        <w:t>:</w:t>
      </w:r>
      <w:del w:id="5" w:author="Dylan Fair" w:date="2023-06-12T21:41:00Z">
        <w:r w:rsidDel="006908BA">
          <w:rPr>
            <w:rFonts w:ascii="Arial" w:eastAsia="Times New Roman" w:hAnsi="Arial" w:cs="Arial"/>
            <w:color w:val="000000"/>
            <w:kern w:val="0"/>
            <w14:ligatures w14:val="none"/>
          </w:rPr>
          <w:delText>0</w:delText>
        </w:r>
      </w:del>
      <w:r>
        <w:rPr>
          <w:rFonts w:ascii="Arial" w:eastAsia="Times New Roman" w:hAnsi="Arial" w:cs="Arial"/>
          <w:color w:val="000000"/>
          <w:kern w:val="0"/>
          <w14:ligatures w14:val="none"/>
        </w:rPr>
        <w:t>0</w:t>
      </w:r>
      <w:ins w:id="6" w:author="Dylan Fair" w:date="2023-06-18T17:13:00Z">
        <w:r w:rsidR="00EB5B0F">
          <w:rPr>
            <w:rFonts w:ascii="Arial" w:eastAsia="Times New Roman" w:hAnsi="Arial" w:cs="Arial"/>
            <w:color w:val="000000"/>
            <w:kern w:val="0"/>
            <w14:ligatures w14:val="none"/>
          </w:rPr>
          <w:t>0</w:t>
        </w:r>
      </w:ins>
    </w:p>
    <w:p w14:paraId="1B0FC635" w14:textId="7F134826" w:rsidR="00C134D1" w:rsidRDefault="00C134D1" w:rsidP="00C134D1">
      <w:pPr>
        <w:spacing w:after="0" w:line="240" w:lineRule="auto"/>
        <w:ind w:firstLine="720"/>
        <w:rPr>
          <w:rFonts w:ascii="Arial" w:eastAsia="Times New Roman" w:hAnsi="Arial" w:cs="Arial"/>
          <w:color w:val="000000"/>
          <w:kern w:val="0"/>
          <w14:ligatures w14:val="none"/>
        </w:rPr>
      </w:pPr>
      <w:r w:rsidRPr="00C134D1">
        <w:rPr>
          <w:rFonts w:ascii="Arial" w:eastAsia="Times New Roman" w:hAnsi="Arial" w:cs="Arial"/>
          <w:color w:val="000000"/>
          <w:kern w:val="0"/>
          <w14:ligatures w14:val="none"/>
        </w:rPr>
        <w:t xml:space="preserve">Playtest Sessions(updated </w:t>
      </w:r>
      <w:r>
        <w:rPr>
          <w:rFonts w:ascii="Arial" w:eastAsia="Times New Roman" w:hAnsi="Arial" w:cs="Arial"/>
          <w:color w:val="000000"/>
          <w:kern w:val="0"/>
          <w14:ligatures w14:val="none"/>
        </w:rPr>
        <w:t>6/</w:t>
      </w:r>
      <w:ins w:id="7" w:author="Dylan Fair" w:date="2023-06-18T17:12:00Z">
        <w:r w:rsidR="00746912">
          <w:rPr>
            <w:rFonts w:ascii="Arial" w:eastAsia="Times New Roman" w:hAnsi="Arial" w:cs="Arial"/>
            <w:color w:val="000000"/>
            <w:kern w:val="0"/>
            <w14:ligatures w14:val="none"/>
          </w:rPr>
          <w:t>18</w:t>
        </w:r>
      </w:ins>
      <w:del w:id="8" w:author="Dylan Fair" w:date="2023-06-18T17:12:00Z">
        <w:r w:rsidDel="00746912">
          <w:rPr>
            <w:rFonts w:ascii="Arial" w:eastAsia="Times New Roman" w:hAnsi="Arial" w:cs="Arial"/>
            <w:color w:val="000000"/>
            <w:kern w:val="0"/>
            <w14:ligatures w14:val="none"/>
          </w:rPr>
          <w:delText>3</w:delText>
        </w:r>
      </w:del>
      <w:r w:rsidRPr="00C134D1">
        <w:rPr>
          <w:rFonts w:ascii="Arial" w:eastAsia="Times New Roman" w:hAnsi="Arial" w:cs="Arial"/>
          <w:color w:val="000000"/>
          <w:kern w:val="0"/>
          <w14:ligatures w14:val="none"/>
        </w:rPr>
        <w:t xml:space="preserve">): </w:t>
      </w:r>
      <w:ins w:id="9" w:author="Dylan Fair" w:date="2023-06-18T17:12:00Z">
        <w:r w:rsidR="00746912">
          <w:rPr>
            <w:rFonts w:ascii="Arial" w:eastAsia="Times New Roman" w:hAnsi="Arial" w:cs="Arial"/>
            <w:color w:val="000000"/>
            <w:kern w:val="0"/>
            <w14:ligatures w14:val="none"/>
          </w:rPr>
          <w:t>3</w:t>
        </w:r>
      </w:ins>
      <w:del w:id="10" w:author="Dylan Fair" w:date="2023-06-18T17:12:00Z">
        <w:r w:rsidRPr="00C134D1" w:rsidDel="00746912">
          <w:rPr>
            <w:rFonts w:ascii="Arial" w:eastAsia="Times New Roman" w:hAnsi="Arial" w:cs="Arial"/>
            <w:color w:val="000000"/>
            <w:kern w:val="0"/>
            <w14:ligatures w14:val="none"/>
          </w:rPr>
          <w:delText>2</w:delText>
        </w:r>
      </w:del>
      <w:r w:rsidRPr="00C134D1">
        <w:rPr>
          <w:rFonts w:ascii="Arial" w:eastAsia="Times New Roman" w:hAnsi="Arial" w:cs="Arial"/>
          <w:color w:val="000000"/>
          <w:kern w:val="0"/>
          <w14:ligatures w14:val="none"/>
        </w:rPr>
        <w:t xml:space="preserve"> (</w:t>
      </w:r>
      <w:ins w:id="11" w:author="Dylan Fair" w:date="2023-06-18T17:12:00Z">
        <w:r w:rsidR="00746912">
          <w:rPr>
            <w:rFonts w:ascii="Arial" w:eastAsia="Times New Roman" w:hAnsi="Arial" w:cs="Arial"/>
            <w:color w:val="000000"/>
            <w:kern w:val="0"/>
            <w14:ligatures w14:val="none"/>
          </w:rPr>
          <w:t>9</w:t>
        </w:r>
      </w:ins>
      <w:del w:id="12" w:author="Dylan Fair" w:date="2023-06-18T17:12:00Z">
        <w:r w:rsidRPr="00C134D1" w:rsidDel="00746912">
          <w:rPr>
            <w:rFonts w:ascii="Arial" w:eastAsia="Times New Roman" w:hAnsi="Arial" w:cs="Arial"/>
            <w:color w:val="000000"/>
            <w:kern w:val="0"/>
            <w14:ligatures w14:val="none"/>
          </w:rPr>
          <w:delText>6</w:delText>
        </w:r>
      </w:del>
      <w:r w:rsidRPr="00C134D1">
        <w:rPr>
          <w:rFonts w:ascii="Arial" w:eastAsia="Times New Roman" w:hAnsi="Arial" w:cs="Arial"/>
          <w:color w:val="000000"/>
          <w:kern w:val="0"/>
          <w14:ligatures w14:val="none"/>
        </w:rPr>
        <w:t xml:space="preserve"> hours)</w:t>
      </w:r>
    </w:p>
    <w:p w14:paraId="2325D780" w14:textId="77777777" w:rsidR="00C134D1" w:rsidDel="00C134D1" w:rsidRDefault="00C134D1" w:rsidP="00C134D1">
      <w:pPr>
        <w:spacing w:after="0" w:line="240" w:lineRule="auto"/>
        <w:jc w:val="center"/>
        <w:rPr>
          <w:del w:id="13" w:author="Dylan Fair" w:date="2023-06-03T19:27:00Z"/>
          <w:rFonts w:ascii="Arial" w:eastAsia="Times New Roman" w:hAnsi="Arial" w:cs="Arial"/>
          <w:color w:val="000000"/>
          <w:kern w:val="0"/>
          <w14:ligatures w14:val="none"/>
        </w:rPr>
      </w:pPr>
    </w:p>
    <w:p w14:paraId="493CD4AE" w14:textId="77777777" w:rsidR="00C134D1" w:rsidRDefault="00C134D1" w:rsidP="00C134D1">
      <w:pPr>
        <w:spacing w:after="0" w:line="240" w:lineRule="auto"/>
        <w:ind w:firstLine="720"/>
        <w:rPr>
          <w:ins w:id="14" w:author="Dylan Fair" w:date="2023-06-03T19:27:00Z"/>
          <w:rFonts w:ascii="Arial" w:eastAsia="Times New Roman" w:hAnsi="Arial" w:cs="Arial"/>
          <w:color w:val="000000"/>
          <w:kern w:val="0"/>
          <w14:ligatures w14:val="none"/>
        </w:rPr>
      </w:pPr>
    </w:p>
    <w:p w14:paraId="53EB8FE9" w14:textId="77777777" w:rsidR="00C134D1" w:rsidRDefault="00C134D1" w:rsidP="00C134D1">
      <w:pPr>
        <w:spacing w:after="0" w:line="240" w:lineRule="auto"/>
        <w:jc w:val="center"/>
        <w:rPr>
          <w:ins w:id="15" w:author="Dylan Fair" w:date="2023-06-03T19:27:00Z"/>
          <w:rFonts w:ascii="Arial" w:eastAsia="Times New Roman" w:hAnsi="Arial" w:cs="Arial"/>
          <w:color w:val="000000"/>
          <w:kern w:val="0"/>
          <w14:ligatures w14:val="none"/>
        </w:rPr>
      </w:pPr>
    </w:p>
    <w:p w14:paraId="2310CF52" w14:textId="2311C47E" w:rsidR="00C134D1" w:rsidRPr="00C134D1" w:rsidRDefault="00C134D1">
      <w:pPr>
        <w:spacing w:after="0" w:line="240" w:lineRule="auto"/>
        <w:jc w:val="center"/>
        <w:rPr>
          <w:rFonts w:ascii="Times New Roman" w:eastAsia="Times New Roman" w:hAnsi="Times New Roman" w:cs="Times New Roman"/>
          <w:kern w:val="0"/>
          <w:sz w:val="40"/>
          <w:szCs w:val="40"/>
          <w14:ligatures w14:val="none"/>
          <w:rPrChange w:id="16" w:author="Dylan Fair" w:date="2023-06-03T19:27:00Z">
            <w:rPr>
              <w:rFonts w:ascii="Times New Roman" w:eastAsia="Times New Roman" w:hAnsi="Times New Roman" w:cs="Times New Roman"/>
              <w:kern w:val="0"/>
              <w:sz w:val="24"/>
              <w:szCs w:val="24"/>
              <w14:ligatures w14:val="none"/>
            </w:rPr>
          </w:rPrChange>
        </w:rPr>
        <w:pPrChange w:id="17" w:author="Dylan Fair" w:date="2023-06-03T19:27:00Z">
          <w:pPr>
            <w:spacing w:after="0" w:line="240" w:lineRule="auto"/>
            <w:ind w:firstLine="720"/>
          </w:pPr>
        </w:pPrChange>
      </w:pPr>
      <w:r w:rsidRPr="00C134D1">
        <w:rPr>
          <w:rFonts w:ascii="Arial" w:eastAsia="Times New Roman" w:hAnsi="Arial" w:cs="Arial"/>
          <w:color w:val="000000"/>
          <w:kern w:val="0"/>
          <w:sz w:val="36"/>
          <w:szCs w:val="36"/>
          <w14:ligatures w14:val="none"/>
          <w:rPrChange w:id="18" w:author="Dylan Fair" w:date="2023-06-03T19:27:00Z">
            <w:rPr>
              <w:rFonts w:ascii="Arial" w:eastAsia="Times New Roman" w:hAnsi="Arial" w:cs="Arial"/>
              <w:color w:val="000000"/>
              <w:kern w:val="0"/>
              <w14:ligatures w14:val="none"/>
            </w:rPr>
          </w:rPrChange>
        </w:rPr>
        <w:t>Version 0.1.</w:t>
      </w:r>
      <w:del w:id="19" w:author="Dylan Fair" w:date="2023-06-12T01:06:00Z">
        <w:r w:rsidRPr="00C134D1" w:rsidDel="008F62F5">
          <w:rPr>
            <w:rFonts w:ascii="Arial" w:eastAsia="Times New Roman" w:hAnsi="Arial" w:cs="Arial"/>
            <w:color w:val="000000"/>
            <w:kern w:val="0"/>
            <w:sz w:val="36"/>
            <w:szCs w:val="36"/>
            <w14:ligatures w14:val="none"/>
            <w:rPrChange w:id="20" w:author="Dylan Fair" w:date="2023-06-03T19:27:00Z">
              <w:rPr>
                <w:rFonts w:ascii="Arial" w:eastAsia="Times New Roman" w:hAnsi="Arial" w:cs="Arial"/>
                <w:color w:val="000000"/>
                <w:kern w:val="0"/>
                <w14:ligatures w14:val="none"/>
              </w:rPr>
            </w:rPrChange>
          </w:rPr>
          <w:delText>5</w:delText>
        </w:r>
      </w:del>
      <w:ins w:id="21" w:author="Dylan Fair" w:date="2023-06-12T01:06:00Z">
        <w:r w:rsidR="008F62F5">
          <w:rPr>
            <w:rFonts w:ascii="Arial" w:eastAsia="Times New Roman" w:hAnsi="Arial" w:cs="Arial"/>
            <w:color w:val="000000"/>
            <w:kern w:val="0"/>
            <w:sz w:val="36"/>
            <w:szCs w:val="36"/>
            <w14:ligatures w14:val="none"/>
          </w:rPr>
          <w:t>6</w:t>
        </w:r>
      </w:ins>
      <w:r w:rsidRPr="00C134D1">
        <w:rPr>
          <w:rFonts w:ascii="Arial" w:eastAsia="Times New Roman" w:hAnsi="Arial" w:cs="Arial"/>
          <w:color w:val="000000"/>
          <w:kern w:val="0"/>
          <w:sz w:val="36"/>
          <w:szCs w:val="36"/>
          <w14:ligatures w14:val="none"/>
          <w:rPrChange w:id="22" w:author="Dylan Fair" w:date="2023-06-03T19:27:00Z">
            <w:rPr>
              <w:rFonts w:ascii="Arial" w:eastAsia="Times New Roman" w:hAnsi="Arial" w:cs="Arial"/>
              <w:color w:val="000000"/>
              <w:kern w:val="0"/>
              <w14:ligatures w14:val="none"/>
            </w:rPr>
          </w:rPrChange>
        </w:rPr>
        <w:t xml:space="preserve"> </w:t>
      </w:r>
      <w:proofErr w:type="spellStart"/>
      <w:r w:rsidRPr="00C134D1">
        <w:rPr>
          <w:rFonts w:ascii="Arial" w:eastAsia="Times New Roman" w:hAnsi="Arial" w:cs="Arial"/>
          <w:color w:val="000000"/>
          <w:kern w:val="0"/>
          <w:sz w:val="36"/>
          <w:szCs w:val="36"/>
          <w14:ligatures w14:val="none"/>
          <w:rPrChange w:id="23" w:author="Dylan Fair" w:date="2023-06-03T19:27:00Z">
            <w:rPr>
              <w:rFonts w:ascii="Arial" w:eastAsia="Times New Roman" w:hAnsi="Arial" w:cs="Arial"/>
              <w:color w:val="000000"/>
              <w:kern w:val="0"/>
              <w14:ligatures w14:val="none"/>
            </w:rPr>
          </w:rPrChange>
        </w:rPr>
        <w:t>Timelog</w:t>
      </w:r>
      <w:proofErr w:type="spellEnd"/>
    </w:p>
    <w:p w14:paraId="3CBAB56F" w14:textId="77777777" w:rsidR="00C134D1" w:rsidRPr="00C134D1" w:rsidDel="006908BA" w:rsidRDefault="00C134D1" w:rsidP="00C134D1">
      <w:pPr>
        <w:spacing w:after="0" w:line="240" w:lineRule="auto"/>
        <w:rPr>
          <w:del w:id="24" w:author="Dylan Fair" w:date="2023-06-12T21:40:00Z"/>
          <w:rFonts w:ascii="Times New Roman" w:eastAsia="Times New Roman" w:hAnsi="Times New Roman" w:cs="Times New Roman"/>
          <w:kern w:val="0"/>
          <w:sz w:val="24"/>
          <w:szCs w:val="24"/>
          <w14:ligatures w14:val="none"/>
        </w:rPr>
      </w:pPr>
    </w:p>
    <w:p w14:paraId="61CF270F" w14:textId="0E888ABC" w:rsidR="00C134D1" w:rsidDel="006908BA" w:rsidRDefault="00C134D1" w:rsidP="00C134D1">
      <w:pPr>
        <w:spacing w:after="0" w:line="240" w:lineRule="auto"/>
        <w:rPr>
          <w:del w:id="25" w:author="Dylan Fair" w:date="2023-06-12T01:06:00Z"/>
          <w:rFonts w:ascii="Arial" w:eastAsia="Times New Roman" w:hAnsi="Arial" w:cs="Arial"/>
          <w:color w:val="000000"/>
          <w:kern w:val="0"/>
          <w14:ligatures w14:val="none"/>
        </w:rPr>
      </w:pPr>
      <w:del w:id="26" w:author="Dylan Fair" w:date="2023-06-12T01:06:00Z">
        <w:r w:rsidRPr="00C134D1" w:rsidDel="008F62F5">
          <w:rPr>
            <w:rFonts w:ascii="Arial" w:eastAsia="Times New Roman" w:hAnsi="Arial" w:cs="Arial"/>
            <w:color w:val="000000"/>
            <w:kern w:val="0"/>
            <w14:ligatures w14:val="none"/>
          </w:rPr>
          <w:delText>6/3/23: 1.5 hour | 0.1.4 &gt; 0.1.15 | </w:delText>
        </w:r>
      </w:del>
    </w:p>
    <w:p w14:paraId="09FE0338" w14:textId="77777777" w:rsidR="006908BA" w:rsidRDefault="006908BA" w:rsidP="00C134D1">
      <w:pPr>
        <w:spacing w:after="0" w:line="240" w:lineRule="auto"/>
        <w:rPr>
          <w:ins w:id="27" w:author="Dylan Fair" w:date="2023-06-12T21:40:00Z"/>
          <w:rFonts w:ascii="Arial" w:eastAsia="Times New Roman" w:hAnsi="Arial" w:cs="Arial"/>
          <w:color w:val="000000"/>
          <w:kern w:val="0"/>
          <w14:ligatures w14:val="none"/>
        </w:rPr>
      </w:pPr>
    </w:p>
    <w:p w14:paraId="5B416D0F" w14:textId="6335D94F" w:rsidR="006908BA" w:rsidRDefault="006908BA" w:rsidP="006908BA">
      <w:pPr>
        <w:pStyle w:val="ListParagraph"/>
        <w:numPr>
          <w:ilvl w:val="0"/>
          <w:numId w:val="2"/>
        </w:numPr>
        <w:spacing w:after="0" w:line="240" w:lineRule="auto"/>
        <w:rPr>
          <w:ins w:id="28" w:author="Dylan Fair" w:date="2023-06-12T21:40:00Z"/>
          <w:rFonts w:ascii="Times New Roman" w:eastAsia="Times New Roman" w:hAnsi="Times New Roman" w:cs="Times New Roman"/>
          <w:kern w:val="0"/>
          <w:sz w:val="24"/>
          <w:szCs w:val="24"/>
          <w14:ligatures w14:val="none"/>
        </w:rPr>
      </w:pPr>
      <w:ins w:id="29" w:author="Dylan Fair" w:date="2023-06-12T21:40:00Z">
        <w:r>
          <w:rPr>
            <w:rFonts w:ascii="Times New Roman" w:eastAsia="Times New Roman" w:hAnsi="Times New Roman" w:cs="Times New Roman"/>
            <w:kern w:val="0"/>
            <w:sz w:val="24"/>
            <w:szCs w:val="24"/>
            <w14:ligatures w14:val="none"/>
          </w:rPr>
          <w:t>6/</w:t>
        </w:r>
      </w:ins>
      <w:ins w:id="30" w:author="Dylan Fair" w:date="2023-06-21T10:01:00Z">
        <w:r w:rsidR="004B5F22">
          <w:rPr>
            <w:rFonts w:ascii="Times New Roman" w:eastAsia="Times New Roman" w:hAnsi="Times New Roman" w:cs="Times New Roman"/>
            <w:kern w:val="0"/>
            <w:sz w:val="24"/>
            <w:szCs w:val="24"/>
            <w14:ligatures w14:val="none"/>
          </w:rPr>
          <w:t>21</w:t>
        </w:r>
      </w:ins>
      <w:ins w:id="31" w:author="Dylan Fair" w:date="2023-06-12T21:40:00Z">
        <w:r>
          <w:rPr>
            <w:rFonts w:ascii="Times New Roman" w:eastAsia="Times New Roman" w:hAnsi="Times New Roman" w:cs="Times New Roman"/>
            <w:kern w:val="0"/>
            <w:sz w:val="24"/>
            <w:szCs w:val="24"/>
            <w14:ligatures w14:val="none"/>
          </w:rPr>
          <w:t>/23</w:t>
        </w:r>
      </w:ins>
      <w:ins w:id="32" w:author="Dylan Fair" w:date="2023-06-18T17:10:00Z">
        <w:r w:rsidR="00746912">
          <w:rPr>
            <w:rFonts w:ascii="Times New Roman" w:eastAsia="Times New Roman" w:hAnsi="Times New Roman" w:cs="Times New Roman"/>
            <w:kern w:val="0"/>
            <w:sz w:val="24"/>
            <w:szCs w:val="24"/>
            <w14:ligatures w14:val="none"/>
          </w:rPr>
          <w:t xml:space="preserve"> </w:t>
        </w:r>
      </w:ins>
    </w:p>
    <w:p w14:paraId="60FB21CF" w14:textId="27B26D92" w:rsidR="006908BA" w:rsidRDefault="004B5F22" w:rsidP="00BC5DF8">
      <w:pPr>
        <w:pStyle w:val="ListParagraph"/>
        <w:numPr>
          <w:ilvl w:val="1"/>
          <w:numId w:val="2"/>
        </w:numPr>
        <w:spacing w:after="0" w:line="240" w:lineRule="auto"/>
        <w:rPr>
          <w:ins w:id="33" w:author="Dylan Fair" w:date="2023-06-12T21:41:00Z"/>
          <w:rFonts w:ascii="Times New Roman" w:eastAsia="Times New Roman" w:hAnsi="Times New Roman" w:cs="Times New Roman"/>
          <w:kern w:val="0"/>
          <w:sz w:val="24"/>
          <w:szCs w:val="24"/>
          <w14:ligatures w14:val="none"/>
        </w:rPr>
      </w:pPr>
      <w:ins w:id="34" w:author="Dylan Fair" w:date="2023-06-21T10:02:00Z">
        <w:r>
          <w:rPr>
            <w:rFonts w:ascii="Times New Roman" w:eastAsia="Times New Roman" w:hAnsi="Times New Roman" w:cs="Times New Roman"/>
            <w:kern w:val="0"/>
            <w:sz w:val="24"/>
            <w:szCs w:val="24"/>
            <w14:ligatures w14:val="none"/>
          </w:rPr>
          <w:t>TIME: Researched “Currency” for Action Economy</w:t>
        </w:r>
      </w:ins>
    </w:p>
    <w:p w14:paraId="631A4C14" w14:textId="34FABA20" w:rsidR="00C134D1" w:rsidRPr="00C134D1" w:rsidDel="008F62F5" w:rsidRDefault="00C134D1" w:rsidP="00C134D1">
      <w:pPr>
        <w:spacing w:after="0" w:line="240" w:lineRule="auto"/>
        <w:rPr>
          <w:del w:id="35" w:author="Dylan Fair" w:date="2023-06-12T01:06:00Z"/>
          <w:rFonts w:ascii="Times New Roman" w:eastAsia="Times New Roman" w:hAnsi="Times New Roman" w:cs="Times New Roman"/>
          <w:kern w:val="0"/>
          <w:sz w:val="24"/>
          <w:szCs w:val="24"/>
          <w14:ligatures w14:val="none"/>
        </w:rPr>
      </w:pPr>
      <w:del w:id="36" w:author="Dylan Fair" w:date="2023-06-12T01:06:00Z">
        <w:r w:rsidRPr="00C134D1" w:rsidDel="008F62F5">
          <w:rPr>
            <w:rFonts w:ascii="Arial" w:eastAsia="Times New Roman" w:hAnsi="Arial" w:cs="Arial"/>
            <w:color w:val="000000"/>
            <w:kern w:val="0"/>
            <w14:ligatures w14:val="none"/>
          </w:rPr>
          <w:delText>I created version 0.1.5.</w:delText>
        </w:r>
      </w:del>
    </w:p>
    <w:p w14:paraId="02E58F1C" w14:textId="0639E42D" w:rsidR="00C134D1" w:rsidRPr="00C134D1" w:rsidDel="008F62F5" w:rsidRDefault="00C134D1" w:rsidP="00C134D1">
      <w:pPr>
        <w:spacing w:after="0" w:line="240" w:lineRule="auto"/>
        <w:rPr>
          <w:del w:id="37" w:author="Dylan Fair" w:date="2023-06-12T01:06:00Z"/>
          <w:rFonts w:ascii="Times New Roman" w:eastAsia="Times New Roman" w:hAnsi="Times New Roman" w:cs="Times New Roman"/>
          <w:kern w:val="0"/>
          <w:sz w:val="24"/>
          <w:szCs w:val="24"/>
          <w14:ligatures w14:val="none"/>
        </w:rPr>
      </w:pPr>
      <w:del w:id="38" w:author="Dylan Fair" w:date="2023-06-12T01:06:00Z">
        <w:r w:rsidRPr="00C134D1" w:rsidDel="008F62F5">
          <w:rPr>
            <w:rFonts w:ascii="Arial" w:eastAsia="Times New Roman" w:hAnsi="Arial" w:cs="Arial"/>
            <w:color w:val="000000"/>
            <w:kern w:val="0"/>
            <w14:ligatures w14:val="none"/>
          </w:rPr>
          <w:delText>I reorganized the player pages to more easily find information. </w:delText>
        </w:r>
      </w:del>
    </w:p>
    <w:p w14:paraId="3BAFD19B" w14:textId="21E68725" w:rsidR="00C134D1" w:rsidRPr="00C134D1" w:rsidDel="008F62F5" w:rsidRDefault="00C134D1" w:rsidP="00C134D1">
      <w:pPr>
        <w:spacing w:after="0" w:line="240" w:lineRule="auto"/>
        <w:rPr>
          <w:del w:id="39" w:author="Dylan Fair" w:date="2023-06-12T01:06:00Z"/>
          <w:rFonts w:ascii="Times New Roman" w:eastAsia="Times New Roman" w:hAnsi="Times New Roman" w:cs="Times New Roman"/>
          <w:kern w:val="0"/>
          <w:sz w:val="24"/>
          <w:szCs w:val="24"/>
          <w14:ligatures w14:val="none"/>
        </w:rPr>
      </w:pPr>
      <w:del w:id="40" w:author="Dylan Fair" w:date="2023-06-12T01:06:00Z">
        <w:r w:rsidRPr="00C134D1" w:rsidDel="008F62F5">
          <w:rPr>
            <w:rFonts w:ascii="Arial" w:eastAsia="Times New Roman" w:hAnsi="Arial" w:cs="Arial"/>
            <w:color w:val="000000"/>
            <w:kern w:val="0"/>
            <w14:ligatures w14:val="none"/>
          </w:rPr>
          <w:delText>I renamed Speed to Skill, and renamed Shelter to Support (I thought of Skill being used for RP, like lockpicking), and Shelter didn’t seem to have any RP use, but Support could with teamwork checks. </w:delText>
        </w:r>
      </w:del>
    </w:p>
    <w:p w14:paraId="5599D2F9" w14:textId="04503FC8"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del w:id="41" w:author="Dylan Fair" w:date="2023-06-12T01:06:00Z">
        <w:r w:rsidRPr="00C134D1" w:rsidDel="008F62F5">
          <w:rPr>
            <w:rFonts w:ascii="Arial" w:eastAsia="Times New Roman" w:hAnsi="Arial" w:cs="Arial"/>
            <w:color w:val="000000"/>
            <w:kern w:val="0"/>
            <w14:ligatures w14:val="none"/>
          </w:rPr>
          <w:delText>I added colored-in checkboxes Tier 1 in each Stat, so players don’t get confused at the starting stats.</w:delText>
        </w:r>
      </w:del>
    </w:p>
    <w:p w14:paraId="01766DCC" w14:textId="3E290AEF" w:rsidR="00746912" w:rsidRPr="00C72E8A" w:rsidRDefault="00C134D1" w:rsidP="00746912">
      <w:pPr>
        <w:spacing w:after="0" w:line="240" w:lineRule="auto"/>
        <w:jc w:val="center"/>
        <w:rPr>
          <w:ins w:id="42" w:author="Dylan Fair" w:date="2023-06-18T17:11:00Z"/>
          <w:rFonts w:ascii="Times New Roman" w:eastAsia="Times New Roman" w:hAnsi="Times New Roman" w:cs="Times New Roman"/>
          <w:kern w:val="0"/>
          <w:sz w:val="40"/>
          <w:szCs w:val="40"/>
          <w14:ligatures w14:val="none"/>
        </w:rPr>
      </w:pPr>
      <w:r>
        <w:rPr>
          <w:rFonts w:ascii="Arial" w:eastAsia="Times New Roman" w:hAnsi="Arial" w:cs="Arial"/>
          <w:color w:val="000000"/>
          <w:kern w:val="36"/>
          <w:sz w:val="40"/>
          <w:szCs w:val="40"/>
          <w14:ligatures w14:val="none"/>
        </w:rPr>
        <w:br w:type="page"/>
      </w:r>
      <w:ins w:id="43" w:author="Dylan Fair" w:date="2023-06-18T17:11:00Z">
        <w:r w:rsidR="00746912" w:rsidRPr="00C72E8A">
          <w:rPr>
            <w:rFonts w:ascii="Arial" w:eastAsia="Times New Roman" w:hAnsi="Arial" w:cs="Arial"/>
            <w:color w:val="000000"/>
            <w:kern w:val="0"/>
            <w:sz w:val="36"/>
            <w:szCs w:val="36"/>
            <w14:ligatures w14:val="none"/>
          </w:rPr>
          <w:lastRenderedPageBreak/>
          <w:t>Version 0.1.</w:t>
        </w:r>
        <w:r w:rsidR="00746912">
          <w:rPr>
            <w:rFonts w:ascii="Arial" w:eastAsia="Times New Roman" w:hAnsi="Arial" w:cs="Arial"/>
            <w:color w:val="000000"/>
            <w:kern w:val="0"/>
            <w:sz w:val="36"/>
            <w:szCs w:val="36"/>
            <w14:ligatures w14:val="none"/>
          </w:rPr>
          <w:t>7</w:t>
        </w:r>
        <w:r w:rsidR="00746912" w:rsidRPr="00C72E8A">
          <w:rPr>
            <w:rFonts w:ascii="Arial" w:eastAsia="Times New Roman" w:hAnsi="Arial" w:cs="Arial"/>
            <w:color w:val="000000"/>
            <w:kern w:val="0"/>
            <w:sz w:val="36"/>
            <w:szCs w:val="36"/>
            <w14:ligatures w14:val="none"/>
          </w:rPr>
          <w:t xml:space="preserve"> </w:t>
        </w:r>
        <w:proofErr w:type="spellStart"/>
        <w:r w:rsidR="00746912" w:rsidRPr="00C72E8A">
          <w:rPr>
            <w:rFonts w:ascii="Arial" w:eastAsia="Times New Roman" w:hAnsi="Arial" w:cs="Arial"/>
            <w:color w:val="000000"/>
            <w:kern w:val="0"/>
            <w:sz w:val="36"/>
            <w:szCs w:val="36"/>
            <w14:ligatures w14:val="none"/>
          </w:rPr>
          <w:t>Timelog</w:t>
        </w:r>
        <w:proofErr w:type="spellEnd"/>
      </w:ins>
    </w:p>
    <w:p w14:paraId="364CB8C9" w14:textId="48537F62" w:rsidR="00C134D1" w:rsidRPr="00746912" w:rsidRDefault="00746912">
      <w:pPr>
        <w:pStyle w:val="ListParagraph"/>
        <w:numPr>
          <w:ilvl w:val="0"/>
          <w:numId w:val="3"/>
        </w:numPr>
        <w:rPr>
          <w:rFonts w:ascii="Arial" w:eastAsia="Times New Roman" w:hAnsi="Arial" w:cs="Arial"/>
          <w:color w:val="000000"/>
          <w:kern w:val="36"/>
          <w:sz w:val="24"/>
          <w:szCs w:val="24"/>
          <w14:ligatures w14:val="none"/>
          <w:rPrChange w:id="44" w:author="Dylan Fair" w:date="2023-06-18T17:11:00Z">
            <w:rPr/>
          </w:rPrChange>
        </w:rPr>
        <w:pPrChange w:id="45" w:author="Dylan Fair" w:date="2023-06-18T17:11:00Z">
          <w:pPr/>
        </w:pPrChange>
      </w:pPr>
      <w:ins w:id="46" w:author="Dylan Fair" w:date="2023-06-18T17:11:00Z">
        <w:r w:rsidRPr="00746912">
          <w:rPr>
            <w:rFonts w:ascii="Arial" w:eastAsia="Times New Roman" w:hAnsi="Arial" w:cs="Arial"/>
            <w:color w:val="000000"/>
            <w:kern w:val="36"/>
            <w:sz w:val="24"/>
            <w:szCs w:val="24"/>
            <w14:ligatures w14:val="none"/>
            <w:rPrChange w:id="47" w:author="Dylan Fair" w:date="2023-06-18T17:11:00Z">
              <w:rPr>
                <w:rFonts w:ascii="Arial" w:eastAsia="Times New Roman" w:hAnsi="Arial" w:cs="Arial"/>
                <w:color w:val="000000"/>
                <w:kern w:val="36"/>
                <w:sz w:val="40"/>
                <w:szCs w:val="40"/>
                <w14:ligatures w14:val="none"/>
              </w:rPr>
            </w:rPrChange>
          </w:rPr>
          <w:t>asdf</w:t>
        </w:r>
      </w:ins>
    </w:p>
    <w:p w14:paraId="37D64E20" w14:textId="77777777" w:rsidR="00746912" w:rsidRDefault="00746912">
      <w:pPr>
        <w:rPr>
          <w:ins w:id="48" w:author="Dylan Fair" w:date="2023-06-18T17:11:00Z"/>
          <w:rFonts w:ascii="Arial" w:eastAsia="Times New Roman" w:hAnsi="Arial" w:cs="Arial"/>
          <w:color w:val="000000"/>
          <w:kern w:val="36"/>
          <w:sz w:val="40"/>
          <w:szCs w:val="40"/>
          <w14:ligatures w14:val="none"/>
        </w:rPr>
      </w:pPr>
      <w:ins w:id="49" w:author="Dylan Fair" w:date="2023-06-18T17:11:00Z">
        <w:r>
          <w:rPr>
            <w:rFonts w:ascii="Arial" w:eastAsia="Times New Roman" w:hAnsi="Arial" w:cs="Arial"/>
            <w:color w:val="000000"/>
            <w:kern w:val="36"/>
            <w:sz w:val="40"/>
            <w:szCs w:val="40"/>
            <w14:ligatures w14:val="none"/>
          </w:rPr>
          <w:br w:type="page"/>
        </w:r>
      </w:ins>
    </w:p>
    <w:p w14:paraId="080D0BBB" w14:textId="506F66F2" w:rsidR="00C134D1" w:rsidRPr="00C134D1" w:rsidRDefault="00C134D1" w:rsidP="00C134D1">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C134D1">
        <w:rPr>
          <w:rFonts w:ascii="Arial" w:eastAsia="Times New Roman" w:hAnsi="Arial" w:cs="Arial"/>
          <w:color w:val="000000"/>
          <w:kern w:val="36"/>
          <w:sz w:val="40"/>
          <w:szCs w:val="40"/>
          <w14:ligatures w14:val="none"/>
        </w:rPr>
        <w:lastRenderedPageBreak/>
        <w:t>Version 0.1.</w:t>
      </w:r>
      <w:ins w:id="50" w:author="Dylan Fair" w:date="2023-06-18T17:11:00Z">
        <w:r w:rsidR="00746912">
          <w:rPr>
            <w:rFonts w:ascii="Arial" w:eastAsia="Times New Roman" w:hAnsi="Arial" w:cs="Arial"/>
            <w:color w:val="000000"/>
            <w:kern w:val="36"/>
            <w:sz w:val="40"/>
            <w:szCs w:val="40"/>
            <w14:ligatures w14:val="none"/>
          </w:rPr>
          <w:t>7</w:t>
        </w:r>
      </w:ins>
      <w:del w:id="51" w:author="Dylan Fair" w:date="2023-06-12T01:08:00Z">
        <w:r w:rsidRPr="00C134D1" w:rsidDel="00433C07">
          <w:rPr>
            <w:rFonts w:ascii="Arial" w:eastAsia="Times New Roman" w:hAnsi="Arial" w:cs="Arial"/>
            <w:color w:val="000000"/>
            <w:kern w:val="36"/>
            <w:sz w:val="40"/>
            <w:szCs w:val="40"/>
            <w14:ligatures w14:val="none"/>
          </w:rPr>
          <w:delText>5</w:delText>
        </w:r>
      </w:del>
      <w:r>
        <w:rPr>
          <w:rFonts w:ascii="Arial" w:eastAsia="Times New Roman" w:hAnsi="Arial" w:cs="Arial"/>
          <w:color w:val="000000"/>
          <w:kern w:val="36"/>
          <w:sz w:val="40"/>
          <w:szCs w:val="40"/>
          <w14:ligatures w14:val="none"/>
        </w:rPr>
        <w:t xml:space="preserve"> Playtest Data</w:t>
      </w:r>
    </w:p>
    <w:p w14:paraId="7787C837"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Playtest Ideas</w:t>
      </w:r>
    </w:p>
    <w:p w14:paraId="4BBB0874" w14:textId="010FF384" w:rsidR="006908BA" w:rsidRDefault="006908BA">
      <w:pPr>
        <w:pStyle w:val="ListParagraph"/>
        <w:numPr>
          <w:ilvl w:val="0"/>
          <w:numId w:val="1"/>
        </w:numPr>
        <w:spacing w:after="0" w:line="240" w:lineRule="auto"/>
        <w:rPr>
          <w:ins w:id="52" w:author="Dylan Fair" w:date="2023-06-18T17:13:00Z"/>
          <w:rFonts w:ascii="Arial" w:eastAsia="Times New Roman" w:hAnsi="Arial" w:cs="Arial"/>
          <w:color w:val="000000"/>
          <w:kern w:val="0"/>
          <w14:ligatures w14:val="none"/>
        </w:rPr>
      </w:pPr>
      <w:ins w:id="53" w:author="Dylan Fair" w:date="2023-06-12T21:39:00Z">
        <w:r>
          <w:rPr>
            <w:rFonts w:ascii="Arial" w:eastAsia="Times New Roman" w:hAnsi="Arial" w:cs="Arial"/>
            <w:color w:val="000000"/>
            <w:kern w:val="0"/>
            <w14:ligatures w14:val="none"/>
          </w:rPr>
          <w:t xml:space="preserve">Test </w:t>
        </w:r>
        <w:proofErr w:type="spellStart"/>
        <w:r>
          <w:rPr>
            <w:rFonts w:ascii="Arial" w:eastAsia="Times New Roman" w:hAnsi="Arial" w:cs="Arial"/>
            <w:color w:val="000000"/>
            <w:kern w:val="0"/>
            <w14:ligatures w14:val="none"/>
          </w:rPr>
          <w:t>skimmability</w:t>
        </w:r>
        <w:proofErr w:type="spellEnd"/>
        <w:r>
          <w:rPr>
            <w:rFonts w:ascii="Arial" w:eastAsia="Times New Roman" w:hAnsi="Arial" w:cs="Arial"/>
            <w:color w:val="000000"/>
            <w:kern w:val="0"/>
            <w14:ligatures w14:val="none"/>
          </w:rPr>
          <w:t xml:space="preserve"> of rulebook: give to unfamiliar GM, quiz them,</w:t>
        </w:r>
      </w:ins>
      <w:ins w:id="54" w:author="Dylan Fair" w:date="2023-06-12T21:40:00Z">
        <w:r>
          <w:rPr>
            <w:rFonts w:ascii="Arial" w:eastAsia="Times New Roman" w:hAnsi="Arial" w:cs="Arial"/>
            <w:color w:val="000000"/>
            <w:kern w:val="0"/>
            <w14:ligatures w14:val="none"/>
          </w:rPr>
          <w:t xml:space="preserve"> time how long it takes to find the answer (regardless of correctness).</w:t>
        </w:r>
      </w:ins>
    </w:p>
    <w:p w14:paraId="48B3012E" w14:textId="0EBA2E52" w:rsidR="00EB5B0F" w:rsidRDefault="00EB5B0F">
      <w:pPr>
        <w:pStyle w:val="ListParagraph"/>
        <w:numPr>
          <w:ilvl w:val="0"/>
          <w:numId w:val="1"/>
        </w:numPr>
        <w:spacing w:after="0" w:line="240" w:lineRule="auto"/>
        <w:rPr>
          <w:ins w:id="55" w:author="Dylan Fair" w:date="2023-06-20T00:18:00Z"/>
          <w:rFonts w:ascii="Arial" w:eastAsia="Times New Roman" w:hAnsi="Arial" w:cs="Arial"/>
          <w:color w:val="000000"/>
          <w:kern w:val="0"/>
          <w14:ligatures w14:val="none"/>
        </w:rPr>
      </w:pPr>
      <w:ins w:id="56" w:author="Dylan Fair" w:date="2023-06-18T17:13:00Z">
        <w:r>
          <w:rPr>
            <w:rFonts w:ascii="Arial" w:eastAsia="Times New Roman" w:hAnsi="Arial" w:cs="Arial"/>
            <w:color w:val="000000"/>
            <w:kern w:val="0"/>
            <w14:ligatures w14:val="none"/>
          </w:rPr>
          <w:t>Start players at tier 2, then level up between com</w:t>
        </w:r>
      </w:ins>
      <w:ins w:id="57" w:author="Dylan Fair" w:date="2023-06-18T17:14:00Z">
        <w:r>
          <w:rPr>
            <w:rFonts w:ascii="Arial" w:eastAsia="Times New Roman" w:hAnsi="Arial" w:cs="Arial"/>
            <w:color w:val="000000"/>
            <w:kern w:val="0"/>
            <w14:ligatures w14:val="none"/>
          </w:rPr>
          <w:t xml:space="preserve">bat rounds. </w:t>
        </w:r>
      </w:ins>
    </w:p>
    <w:p w14:paraId="7193F000" w14:textId="77777777" w:rsidR="005D4E0B" w:rsidRDefault="005D4E0B">
      <w:pPr>
        <w:pStyle w:val="ListParagraph"/>
        <w:numPr>
          <w:ilvl w:val="0"/>
          <w:numId w:val="1"/>
        </w:numPr>
        <w:spacing w:after="0" w:line="240" w:lineRule="auto"/>
        <w:rPr>
          <w:ins w:id="58" w:author="Dylan Fair" w:date="2023-06-20T00:18:00Z"/>
          <w:rFonts w:ascii="Arial" w:eastAsia="Times New Roman" w:hAnsi="Arial" w:cs="Arial"/>
          <w:color w:val="000000"/>
          <w:kern w:val="0"/>
          <w14:ligatures w14:val="none"/>
        </w:rPr>
      </w:pPr>
      <w:ins w:id="59" w:author="Dylan Fair" w:date="2023-06-20T00:18:00Z">
        <w:r>
          <w:rPr>
            <w:rFonts w:ascii="Arial" w:eastAsia="Times New Roman" w:hAnsi="Arial" w:cs="Arial"/>
            <w:color w:val="000000"/>
            <w:kern w:val="0"/>
            <w14:ligatures w14:val="none"/>
          </w:rPr>
          <w:t>Experiment with RP abilities? (“DLC”?)</w:t>
        </w:r>
      </w:ins>
    </w:p>
    <w:p w14:paraId="326A5DA6" w14:textId="77777777" w:rsidR="005D4E0B" w:rsidRDefault="005D4E0B" w:rsidP="005D4E0B">
      <w:pPr>
        <w:pStyle w:val="ListParagraph"/>
        <w:numPr>
          <w:ilvl w:val="1"/>
          <w:numId w:val="1"/>
        </w:numPr>
        <w:spacing w:after="0" w:line="240" w:lineRule="auto"/>
        <w:rPr>
          <w:ins w:id="60" w:author="Dylan Fair" w:date="2023-06-20T00:19:00Z"/>
          <w:rFonts w:ascii="Arial" w:eastAsia="Times New Roman" w:hAnsi="Arial" w:cs="Arial"/>
          <w:color w:val="000000"/>
          <w:kern w:val="0"/>
          <w14:ligatures w14:val="none"/>
        </w:rPr>
      </w:pPr>
      <w:ins w:id="61" w:author="Dylan Fair" w:date="2023-06-20T00:18:00Z">
        <w:r>
          <w:rPr>
            <w:rFonts w:ascii="Arial" w:eastAsia="Times New Roman" w:hAnsi="Arial" w:cs="Arial"/>
            <w:color w:val="000000"/>
            <w:kern w:val="0"/>
            <w14:ligatures w14:val="none"/>
          </w:rPr>
          <w:t xml:space="preserve">Speak with Animals, Mage Hand, </w:t>
        </w:r>
        <w:proofErr w:type="spellStart"/>
        <w:r>
          <w:rPr>
            <w:rFonts w:ascii="Arial" w:eastAsia="Times New Roman" w:hAnsi="Arial" w:cs="Arial"/>
            <w:color w:val="000000"/>
            <w:kern w:val="0"/>
            <w14:ligatures w14:val="none"/>
          </w:rPr>
          <w:t>etc</w:t>
        </w:r>
      </w:ins>
      <w:proofErr w:type="spellEnd"/>
    </w:p>
    <w:p w14:paraId="3D78C4BD" w14:textId="3722B0E5" w:rsidR="005D4E0B" w:rsidRPr="006908BA" w:rsidRDefault="005D4E0B">
      <w:pPr>
        <w:pStyle w:val="ListParagraph"/>
        <w:numPr>
          <w:ilvl w:val="1"/>
          <w:numId w:val="1"/>
        </w:numPr>
        <w:spacing w:after="0" w:line="240" w:lineRule="auto"/>
        <w:rPr>
          <w:ins w:id="62" w:author="Dylan Fair" w:date="2023-06-12T21:39:00Z"/>
          <w:rFonts w:ascii="Arial" w:eastAsia="Times New Roman" w:hAnsi="Arial" w:cs="Arial"/>
          <w:color w:val="000000"/>
          <w:kern w:val="0"/>
          <w14:ligatures w14:val="none"/>
          <w:rPrChange w:id="63" w:author="Dylan Fair" w:date="2023-06-12T21:39:00Z">
            <w:rPr>
              <w:ins w:id="64" w:author="Dylan Fair" w:date="2023-06-12T21:39:00Z"/>
            </w:rPr>
          </w:rPrChange>
        </w:rPr>
        <w:pPrChange w:id="65" w:author="Dylan Fair" w:date="2023-06-20T00:18:00Z">
          <w:pPr>
            <w:spacing w:after="0" w:line="240" w:lineRule="auto"/>
          </w:pPr>
        </w:pPrChange>
      </w:pPr>
      <w:ins w:id="66" w:author="Dylan Fair" w:date="2023-06-20T00:19:00Z">
        <w:r>
          <w:rPr>
            <w:rFonts w:ascii="Arial" w:eastAsia="Times New Roman" w:hAnsi="Arial" w:cs="Arial"/>
            <w:color w:val="000000"/>
            <w:kern w:val="0"/>
            <w14:ligatures w14:val="none"/>
          </w:rPr>
          <w:t>Add this as a “you might gain other abilities in your adventure that affect roleplaying.”</w:t>
        </w:r>
      </w:ins>
      <w:ins w:id="67" w:author="Dylan Fair" w:date="2023-06-20T00:18:00Z">
        <w:r>
          <w:rPr>
            <w:rFonts w:ascii="Arial" w:eastAsia="Times New Roman" w:hAnsi="Arial" w:cs="Arial"/>
            <w:color w:val="000000"/>
            <w:kern w:val="0"/>
            <w14:ligatures w14:val="none"/>
          </w:rPr>
          <w:t xml:space="preserve"> </w:t>
        </w:r>
      </w:ins>
    </w:p>
    <w:p w14:paraId="2F18EA88" w14:textId="314F02D1" w:rsidR="00C134D1" w:rsidDel="008F62F5" w:rsidRDefault="00C134D1" w:rsidP="008F62F5">
      <w:pPr>
        <w:spacing w:after="0" w:line="240" w:lineRule="auto"/>
        <w:rPr>
          <w:del w:id="68" w:author="Dylan Fair" w:date="2023-06-12T01:07:00Z"/>
          <w:rFonts w:ascii="Arial" w:eastAsia="Times New Roman" w:hAnsi="Arial" w:cs="Arial"/>
          <w:color w:val="000000"/>
          <w:kern w:val="0"/>
          <w14:ligatures w14:val="none"/>
        </w:rPr>
      </w:pPr>
      <w:del w:id="69" w:author="Dylan Fair" w:date="2023-06-12T21:39:00Z">
        <w:r w:rsidRPr="00C134D1" w:rsidDel="006908BA">
          <w:rPr>
            <w:rFonts w:ascii="Arial" w:eastAsia="Times New Roman" w:hAnsi="Arial" w:cs="Arial"/>
            <w:color w:val="000000"/>
            <w:kern w:val="0"/>
            <w14:ligatures w14:val="none"/>
          </w:rPr>
          <w:delText>*</w:delText>
        </w:r>
      </w:del>
      <w:del w:id="70" w:author="Dylan Fair" w:date="2023-06-12T01:07:00Z">
        <w:r w:rsidRPr="00C134D1" w:rsidDel="008F62F5">
          <w:rPr>
            <w:rFonts w:ascii="Arial" w:eastAsia="Times New Roman" w:hAnsi="Arial" w:cs="Arial"/>
            <w:color w:val="000000"/>
            <w:kern w:val="0"/>
            <w14:ligatures w14:val="none"/>
          </w:rPr>
          <w:delText>Combat Time: Track player turns + time. At the end, ask how long they thought battle took and how many player phases they thought they had. Compare this to the actual numbers to see if combat feels short or long.</w:delText>
        </w:r>
      </w:del>
    </w:p>
    <w:p w14:paraId="69EA2351" w14:textId="75B1C534" w:rsidR="00C134D1" w:rsidRPr="00C134D1" w:rsidDel="008F62F5" w:rsidRDefault="00C134D1">
      <w:pPr>
        <w:spacing w:after="0" w:line="240" w:lineRule="auto"/>
        <w:rPr>
          <w:del w:id="71" w:author="Dylan Fair" w:date="2023-06-12T01:07:00Z"/>
          <w:rFonts w:ascii="Times New Roman" w:eastAsia="Times New Roman" w:hAnsi="Times New Roman" w:cs="Times New Roman"/>
          <w:kern w:val="0"/>
          <w:sz w:val="24"/>
          <w:szCs w:val="24"/>
          <w14:ligatures w14:val="none"/>
        </w:rPr>
      </w:pPr>
      <w:del w:id="72" w:author="Dylan Fair" w:date="2023-06-12T01:07:00Z">
        <w:r w:rsidRPr="00C134D1" w:rsidDel="008F62F5">
          <w:rPr>
            <w:rFonts w:ascii="Arial" w:eastAsia="Times New Roman" w:hAnsi="Arial" w:cs="Arial"/>
            <w:color w:val="000000"/>
            <w:kern w:val="0"/>
            <w14:ligatures w14:val="none"/>
          </w:rPr>
          <w:delText>*Aim for 3 turns of combat, see how that feels. </w:delText>
        </w:r>
      </w:del>
    </w:p>
    <w:p w14:paraId="5659D84E" w14:textId="6F0F979D" w:rsidR="00C134D1" w:rsidRPr="00C134D1" w:rsidDel="008F62F5" w:rsidRDefault="00C134D1">
      <w:pPr>
        <w:spacing w:after="0" w:line="240" w:lineRule="auto"/>
        <w:rPr>
          <w:del w:id="73" w:author="Dylan Fair" w:date="2023-06-12T01:07:00Z"/>
          <w:rFonts w:ascii="Times New Roman" w:eastAsia="Times New Roman" w:hAnsi="Times New Roman" w:cs="Times New Roman"/>
          <w:kern w:val="0"/>
          <w:sz w:val="24"/>
          <w:szCs w:val="24"/>
          <w14:ligatures w14:val="none"/>
        </w:rPr>
      </w:pPr>
      <w:del w:id="74" w:author="Dylan Fair" w:date="2023-06-12T01:07:00Z">
        <w:r w:rsidRPr="00C134D1" w:rsidDel="008F62F5">
          <w:rPr>
            <w:rFonts w:ascii="Arial" w:eastAsia="Times New Roman" w:hAnsi="Arial" w:cs="Arial"/>
            <w:color w:val="000000"/>
            <w:kern w:val="0"/>
            <w14:ligatures w14:val="none"/>
          </w:rPr>
          <w:delText>*Try using a timer (30 seconds + 30 seconds per player). </w:delText>
        </w:r>
      </w:del>
    </w:p>
    <w:p w14:paraId="4FCC082B" w14:textId="3F54AFFB" w:rsidR="00C134D1" w:rsidRDefault="00C134D1" w:rsidP="006908BA">
      <w:pPr>
        <w:spacing w:after="0" w:line="240" w:lineRule="auto"/>
        <w:rPr>
          <w:ins w:id="75" w:author="Dylan Fair" w:date="2023-06-12T01:07:00Z"/>
          <w:rFonts w:ascii="Arial" w:eastAsia="Times New Roman" w:hAnsi="Arial" w:cs="Arial"/>
          <w:color w:val="000000"/>
          <w:kern w:val="0"/>
          <w14:ligatures w14:val="none"/>
        </w:rPr>
      </w:pPr>
      <w:del w:id="76" w:author="Dylan Fair" w:date="2023-06-12T01:07:00Z">
        <w:r w:rsidRPr="00C134D1" w:rsidDel="008F62F5">
          <w:rPr>
            <w:rFonts w:ascii="Arial" w:eastAsia="Times New Roman" w:hAnsi="Arial" w:cs="Arial"/>
            <w:color w:val="000000"/>
            <w:kern w:val="0"/>
            <w14:ligatures w14:val="none"/>
          </w:rPr>
          <w:delText>*All enemies share a pool of Health equal to party’s total health (players describe how they all kill their enemies at the same time). </w:delText>
        </w:r>
      </w:del>
    </w:p>
    <w:p w14:paraId="568B69DC" w14:textId="76EB8203" w:rsidR="008F62F5" w:rsidRPr="00C134D1" w:rsidDel="006908BA" w:rsidRDefault="008F62F5" w:rsidP="008F62F5">
      <w:pPr>
        <w:spacing w:after="0" w:line="240" w:lineRule="auto"/>
        <w:rPr>
          <w:del w:id="77" w:author="Dylan Fair" w:date="2023-06-12T21:40:00Z"/>
          <w:rFonts w:ascii="Times New Roman" w:eastAsia="Times New Roman" w:hAnsi="Times New Roman" w:cs="Times New Roman"/>
          <w:kern w:val="0"/>
          <w:sz w:val="24"/>
          <w:szCs w:val="24"/>
          <w14:ligatures w14:val="none"/>
        </w:rPr>
      </w:pPr>
    </w:p>
    <w:p w14:paraId="61623FAC" w14:textId="2E5D62E4" w:rsidR="00C134D1" w:rsidRPr="00C134D1" w:rsidDel="008F62F5" w:rsidRDefault="00C134D1" w:rsidP="00C134D1">
      <w:pPr>
        <w:spacing w:after="0" w:line="240" w:lineRule="auto"/>
        <w:rPr>
          <w:del w:id="78" w:author="Dylan Fair" w:date="2023-06-12T01:07:00Z"/>
          <w:rFonts w:ascii="Times New Roman" w:eastAsia="Times New Roman" w:hAnsi="Times New Roman" w:cs="Times New Roman"/>
          <w:kern w:val="0"/>
          <w:sz w:val="24"/>
          <w:szCs w:val="24"/>
          <w14:ligatures w14:val="none"/>
        </w:rPr>
      </w:pPr>
    </w:p>
    <w:p w14:paraId="1131927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Feedback Quotes</w:t>
      </w:r>
    </w:p>
    <w:p w14:paraId="35CC7EB4" w14:textId="3CCBDE17" w:rsidR="00C134D1" w:rsidRPr="00C134D1" w:rsidRDefault="00C134D1" w:rsidP="00C134D1">
      <w:p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t>
      </w:r>
    </w:p>
    <w:p w14:paraId="01257DF6"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Combat</w:t>
      </w:r>
    </w:p>
    <w:p w14:paraId="165DED2F"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2C60DB00" w14:textId="77777777" w:rsidR="00C134D1" w:rsidRPr="00C134D1" w:rsidRDefault="00C134D1" w:rsidP="00C134D1">
      <w:pPr>
        <w:spacing w:before="320" w:after="80" w:line="240" w:lineRule="auto"/>
        <w:outlineLvl w:val="2"/>
        <w:rPr>
          <w:rFonts w:ascii="Times New Roman" w:eastAsia="Times New Roman" w:hAnsi="Times New Roman" w:cs="Times New Roman"/>
          <w:b/>
          <w:bCs/>
          <w:kern w:val="0"/>
          <w:sz w:val="27"/>
          <w:szCs w:val="27"/>
          <w14:ligatures w14:val="none"/>
        </w:rPr>
      </w:pPr>
      <w:r w:rsidRPr="00C134D1">
        <w:rPr>
          <w:rFonts w:ascii="Arial" w:eastAsia="Times New Roman" w:hAnsi="Arial" w:cs="Arial"/>
          <w:color w:val="434343"/>
          <w:kern w:val="0"/>
          <w:sz w:val="28"/>
          <w:szCs w:val="28"/>
          <w14:ligatures w14:val="none"/>
        </w:rPr>
        <w:t>Rules</w:t>
      </w:r>
    </w:p>
    <w:p w14:paraId="1ABE5373"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r w:rsidRPr="00C134D1">
        <w:rPr>
          <w:rFonts w:ascii="Arial" w:eastAsia="Times New Roman" w:hAnsi="Arial" w:cs="Arial"/>
          <w:color w:val="000000"/>
          <w:kern w:val="0"/>
          <w14:ligatures w14:val="none"/>
        </w:rPr>
        <w:t>*</w:t>
      </w:r>
    </w:p>
    <w:p w14:paraId="129426B4" w14:textId="77777777" w:rsidR="00C134D1" w:rsidRPr="00C134D1" w:rsidRDefault="00C134D1" w:rsidP="00C134D1">
      <w:pPr>
        <w:spacing w:after="0" w:line="240" w:lineRule="auto"/>
        <w:rPr>
          <w:rFonts w:ascii="Times New Roman" w:eastAsia="Times New Roman" w:hAnsi="Times New Roman" w:cs="Times New Roman"/>
          <w:kern w:val="0"/>
          <w:sz w:val="24"/>
          <w:szCs w:val="24"/>
          <w14:ligatures w14:val="none"/>
        </w:rPr>
      </w:pPr>
    </w:p>
    <w:p w14:paraId="589D80E6" w14:textId="2B593DB2" w:rsidR="00C134D1" w:rsidRPr="00C134D1" w:rsidDel="00B40F7F" w:rsidRDefault="00C134D1" w:rsidP="00C134D1">
      <w:pPr>
        <w:spacing w:before="320" w:after="80" w:line="240" w:lineRule="auto"/>
        <w:outlineLvl w:val="2"/>
        <w:rPr>
          <w:del w:id="79" w:author="Dylan Fair" w:date="2023-06-12T21:41:00Z"/>
          <w:rFonts w:ascii="Times New Roman" w:eastAsia="Times New Roman" w:hAnsi="Times New Roman" w:cs="Times New Roman"/>
          <w:b/>
          <w:bCs/>
          <w:kern w:val="0"/>
          <w:sz w:val="27"/>
          <w:szCs w:val="27"/>
          <w14:ligatures w14:val="none"/>
        </w:rPr>
      </w:pPr>
      <w:del w:id="80" w:author="Dylan Fair" w:date="2023-06-12T21:41:00Z">
        <w:r w:rsidRPr="00C134D1" w:rsidDel="00B40F7F">
          <w:rPr>
            <w:rFonts w:ascii="Arial" w:eastAsia="Times New Roman" w:hAnsi="Arial" w:cs="Arial"/>
            <w:color w:val="434343"/>
            <w:kern w:val="0"/>
            <w:sz w:val="28"/>
            <w:szCs w:val="28"/>
            <w14:ligatures w14:val="none"/>
          </w:rPr>
          <w:delText>Character Sheet</w:delText>
        </w:r>
      </w:del>
    </w:p>
    <w:p w14:paraId="26B45D83" w14:textId="77777777" w:rsidR="004950B4" w:rsidRDefault="004950B4"/>
    <w:sectPr w:rsidR="00495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8264C"/>
    <w:multiLevelType w:val="hybridMultilevel"/>
    <w:tmpl w:val="B8341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51548"/>
    <w:multiLevelType w:val="hybridMultilevel"/>
    <w:tmpl w:val="3BA4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89D"/>
    <w:multiLevelType w:val="hybridMultilevel"/>
    <w:tmpl w:val="6B80A140"/>
    <w:lvl w:ilvl="0" w:tplc="A86CC2E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8617881">
    <w:abstractNumId w:val="0"/>
  </w:num>
  <w:num w:numId="2" w16cid:durableId="170144325">
    <w:abstractNumId w:val="1"/>
  </w:num>
  <w:num w:numId="3" w16cid:durableId="26045399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ylan Fair">
    <w15:presenceInfo w15:providerId="AD" w15:userId="S::dylan.fair@digipen.edu::a25ab606-fbbd-4883-8e76-a55345796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revisionView w:markup="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38E"/>
    <w:rsid w:val="00173608"/>
    <w:rsid w:val="00433C07"/>
    <w:rsid w:val="004950B4"/>
    <w:rsid w:val="004B5F22"/>
    <w:rsid w:val="005106FF"/>
    <w:rsid w:val="005D4E0B"/>
    <w:rsid w:val="0065722F"/>
    <w:rsid w:val="006908BA"/>
    <w:rsid w:val="0073338E"/>
    <w:rsid w:val="00737A89"/>
    <w:rsid w:val="00746912"/>
    <w:rsid w:val="007746DB"/>
    <w:rsid w:val="00867840"/>
    <w:rsid w:val="008F62F5"/>
    <w:rsid w:val="00B40F7F"/>
    <w:rsid w:val="00BC5DF8"/>
    <w:rsid w:val="00C134D1"/>
    <w:rsid w:val="00DE508A"/>
    <w:rsid w:val="00EB5B0F"/>
    <w:rsid w:val="00EF6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8BA33"/>
  <w15:chartTrackingRefBased/>
  <w15:docId w15:val="{9061308E-0F8E-42C5-96E3-2B0339360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912"/>
  </w:style>
  <w:style w:type="paragraph" w:styleId="Heading1">
    <w:name w:val="heading 1"/>
    <w:basedOn w:val="Normal"/>
    <w:link w:val="Heading1Char"/>
    <w:uiPriority w:val="9"/>
    <w:qFormat/>
    <w:rsid w:val="00C134D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134D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134D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4D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134D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134D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134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Revision">
    <w:name w:val="Revision"/>
    <w:hidden/>
    <w:uiPriority w:val="99"/>
    <w:semiHidden/>
    <w:rsid w:val="00C134D1"/>
    <w:pPr>
      <w:spacing w:after="0" w:line="240" w:lineRule="auto"/>
    </w:pPr>
  </w:style>
  <w:style w:type="paragraph" w:styleId="ListParagraph">
    <w:name w:val="List Paragraph"/>
    <w:basedOn w:val="Normal"/>
    <w:uiPriority w:val="34"/>
    <w:qFormat/>
    <w:rsid w:val="00690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505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68192-70DE-499E-BB3F-427DA085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Fair</dc:creator>
  <cp:keywords/>
  <dc:description/>
  <cp:lastModifiedBy>Dylan Fair</cp:lastModifiedBy>
  <cp:revision>14</cp:revision>
  <dcterms:created xsi:type="dcterms:W3CDTF">2023-06-04T02:25:00Z</dcterms:created>
  <dcterms:modified xsi:type="dcterms:W3CDTF">2023-06-21T17:02:00Z</dcterms:modified>
</cp:coreProperties>
</file>